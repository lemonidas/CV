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C890" w14:textId="77777777" w:rsidR="001C2A6D" w:rsidRDefault="00E538A2" w:rsidP="00E538A2">
      <w:pPr>
        <w:jc w:val="center"/>
        <w:rPr>
          <w:b/>
          <w:u w:val="single"/>
        </w:rPr>
      </w:pPr>
      <w:r w:rsidRPr="00E538A2">
        <w:rPr>
          <w:b/>
          <w:u w:val="single"/>
        </w:rPr>
        <w:t>Curriculum Vitae</w:t>
      </w:r>
    </w:p>
    <w:p w14:paraId="00CC1FD2" w14:textId="77777777" w:rsidR="00E538A2" w:rsidRDefault="00E538A2" w:rsidP="00E538A2">
      <w:pPr>
        <w:jc w:val="center"/>
        <w:rPr>
          <w:b/>
          <w:u w:val="single"/>
        </w:rPr>
      </w:pPr>
    </w:p>
    <w:p w14:paraId="31ED7728" w14:textId="77777777" w:rsidR="00E538A2" w:rsidRDefault="00E538A2" w:rsidP="00E538A2">
      <w:r>
        <w:t xml:space="preserve">Notarization. I have read the following and certify that this </w:t>
      </w:r>
      <w:r>
        <w:rPr>
          <w:i/>
        </w:rPr>
        <w:t xml:space="preserve">curriculum vitae </w:t>
      </w:r>
      <w:r>
        <w:t>is a current and accurate statement of my professional record.</w:t>
      </w:r>
    </w:p>
    <w:p w14:paraId="7E011863" w14:textId="77777777" w:rsidR="00E538A2" w:rsidRDefault="00E538A2" w:rsidP="00E538A2"/>
    <w:p w14:paraId="0B119806" w14:textId="47CAC730" w:rsidR="00E538A2" w:rsidRDefault="00E538A2" w:rsidP="00E538A2">
      <w:pPr>
        <w:pBdr>
          <w:bottom w:val="single" w:sz="4" w:space="1" w:color="auto"/>
        </w:pBdr>
      </w:pPr>
      <w:r>
        <w:t>Signature</w:t>
      </w:r>
      <w:r>
        <w:tab/>
      </w:r>
      <w:r>
        <w:tab/>
      </w:r>
      <w:ins w:id="0" w:author="Leonidas K Lampropoulos" w:date="2021-03-05T12:44:00Z">
        <w:r w:rsidR="007C575E">
          <w:t>Leonidas Lampropoulos</w:t>
        </w:r>
      </w:ins>
      <w:del w:id="1" w:author="Leonidas K Lampropoulos" w:date="2021-03-05T12:44:00Z">
        <w:r w:rsidDel="007C575E">
          <w:tab/>
        </w:r>
        <w:r w:rsidDel="007C575E">
          <w:tab/>
        </w:r>
      </w:del>
      <w:r>
        <w:tab/>
      </w:r>
      <w:r>
        <w:tab/>
      </w:r>
      <w:r>
        <w:tab/>
        <w:t>Date</w:t>
      </w:r>
      <w:ins w:id="2" w:author="Leonidas K Lampropoulos" w:date="2021-03-05T12:44:00Z">
        <w:r w:rsidR="007C575E">
          <w:t xml:space="preserve">   03/05/2021</w:t>
        </w:r>
      </w:ins>
    </w:p>
    <w:p w14:paraId="3D01D866" w14:textId="77777777" w:rsidR="00E538A2" w:rsidRPr="009E57B2" w:rsidRDefault="00E538A2" w:rsidP="00E538A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Calibri" w:hAnsi="Times New Roman" w:cs="Times New Roman"/>
        </w:rPr>
      </w:pPr>
    </w:p>
    <w:p w14:paraId="0AD7A011" w14:textId="77777777" w:rsidR="00E538A2" w:rsidRPr="00E538A2" w:rsidRDefault="00E538A2" w:rsidP="00E538A2">
      <w:pPr>
        <w:rPr>
          <w:i/>
        </w:rPr>
      </w:pPr>
      <w:r>
        <w:rPr>
          <w:i/>
        </w:rPr>
        <w:t xml:space="preserve">In general, do not list a work or activity more than once. </w:t>
      </w:r>
    </w:p>
    <w:p w14:paraId="0D246BF1" w14:textId="77777777" w:rsidR="00E538A2" w:rsidRDefault="00E538A2" w:rsidP="005E1384">
      <w:pPr>
        <w:rPr>
          <w:b/>
        </w:rPr>
      </w:pPr>
    </w:p>
    <w:p w14:paraId="494DC621" w14:textId="77777777" w:rsidR="005E1384" w:rsidRPr="005E1384" w:rsidRDefault="005E1384" w:rsidP="005E1384">
      <w:pPr>
        <w:pStyle w:val="ListParagraph"/>
        <w:numPr>
          <w:ilvl w:val="0"/>
          <w:numId w:val="6"/>
        </w:numPr>
        <w:rPr>
          <w:b/>
        </w:rPr>
      </w:pPr>
      <w:r w:rsidRPr="005E1384">
        <w:rPr>
          <w:b/>
        </w:rPr>
        <w:t>Personal Information</w:t>
      </w:r>
    </w:p>
    <w:p w14:paraId="47B6C810" w14:textId="77777777" w:rsidR="005E1384" w:rsidRDefault="005E1384" w:rsidP="005E1384">
      <w:pPr>
        <w:pStyle w:val="ListParagraph"/>
        <w:numPr>
          <w:ilvl w:val="1"/>
          <w:numId w:val="6"/>
        </w:numPr>
        <w:rPr>
          <w:u w:val="single"/>
        </w:rPr>
      </w:pPr>
      <w:r w:rsidRPr="005E1384">
        <w:rPr>
          <w:u w:val="single"/>
        </w:rPr>
        <w:t>UID, Last Name, First Name, Middle Name, Contact Information</w:t>
      </w:r>
    </w:p>
    <w:p w14:paraId="5D6DA523" w14:textId="77777777" w:rsidR="00C727FD" w:rsidRDefault="00C727FD" w:rsidP="00B627CC">
      <w:pPr>
        <w:ind w:left="1080"/>
        <w:rPr>
          <w:ins w:id="3" w:author="Leonidas K Lampropoulos" w:date="2021-03-05T11:23:00Z"/>
          <w:i/>
        </w:rPr>
      </w:pPr>
      <w:ins w:id="4" w:author="Leonidas K Lampropoulos" w:date="2021-03-05T11:23:00Z">
        <w:r>
          <w:rPr>
            <w:i/>
          </w:rPr>
          <w:t>112541279</w:t>
        </w:r>
      </w:ins>
    </w:p>
    <w:p w14:paraId="339E94B8" w14:textId="41A5D40E" w:rsidR="00C727FD" w:rsidRDefault="00C727FD" w:rsidP="00B627CC">
      <w:pPr>
        <w:ind w:left="1080"/>
        <w:rPr>
          <w:ins w:id="5" w:author="Leonidas K Lampropoulos" w:date="2021-03-05T11:23:00Z"/>
          <w:i/>
        </w:rPr>
      </w:pPr>
      <w:ins w:id="6" w:author="Leonidas K Lampropoulos" w:date="2021-03-05T11:23:00Z">
        <w:r>
          <w:rPr>
            <w:i/>
          </w:rPr>
          <w:t>Lampropoulos Leonidas</w:t>
        </w:r>
      </w:ins>
    </w:p>
    <w:p w14:paraId="11C4E52C" w14:textId="258F5B00" w:rsidR="00C727FD" w:rsidRDefault="00C727FD" w:rsidP="00B627CC">
      <w:pPr>
        <w:ind w:left="1080"/>
        <w:rPr>
          <w:ins w:id="7" w:author="Leonidas K Lampropoulos" w:date="2021-03-05T11:23:00Z"/>
          <w:i/>
        </w:rPr>
      </w:pPr>
      <w:ins w:id="8" w:author="Leonidas K Lampropoulos" w:date="2021-03-05T11:23:00Z">
        <w:r>
          <w:rPr>
            <w:i/>
          </w:rPr>
          <w:t>9122 Baltimore Ave APT 2028, College Park, MD, 20740</w:t>
        </w:r>
      </w:ins>
    </w:p>
    <w:p w14:paraId="07A2C4E1" w14:textId="277B36F9" w:rsidR="00C727FD" w:rsidRDefault="00C727FD" w:rsidP="00B627CC">
      <w:pPr>
        <w:ind w:left="1080"/>
        <w:rPr>
          <w:ins w:id="9" w:author="Leonidas K Lampropoulos" w:date="2021-03-05T11:23:00Z"/>
          <w:i/>
        </w:rPr>
      </w:pPr>
      <w:ins w:id="10" w:author="Leonidas K Lampropoulos" w:date="2021-03-05T11:23:00Z">
        <w:r>
          <w:rPr>
            <w:i/>
          </w:rPr>
          <w:fldChar w:fldCharType="begin"/>
        </w:r>
        <w:r>
          <w:rPr>
            <w:i/>
          </w:rPr>
          <w:instrText xml:space="preserve"> HYPERLINK "mailto:leonidas@umd.edu" </w:instrText>
        </w:r>
        <w:r>
          <w:rPr>
            <w:i/>
          </w:rPr>
          <w:fldChar w:fldCharType="separate"/>
        </w:r>
        <w:r w:rsidRPr="00E409F0">
          <w:rPr>
            <w:rStyle w:val="Hyperlink"/>
            <w:i/>
          </w:rPr>
          <w:t>leonidas@umd.edu</w:t>
        </w:r>
        <w:r>
          <w:rPr>
            <w:i/>
          </w:rPr>
          <w:fldChar w:fldCharType="end"/>
        </w:r>
      </w:ins>
    </w:p>
    <w:p w14:paraId="2B3BF9A5" w14:textId="0282AE16" w:rsidR="00C727FD" w:rsidRDefault="00C727FD" w:rsidP="00B627CC">
      <w:pPr>
        <w:ind w:left="1080"/>
        <w:rPr>
          <w:ins w:id="11" w:author="Leonidas K Lampropoulos" w:date="2021-03-05T11:23:00Z"/>
          <w:i/>
        </w:rPr>
      </w:pPr>
      <w:ins w:id="12" w:author="Leonidas K Lampropoulos" w:date="2021-03-05T11:24:00Z">
        <w:r w:rsidRPr="00C727FD">
          <w:rPr>
            <w:i/>
          </w:rPr>
          <w:t>http://www.cs.umd.edu/~llampro/</w:t>
        </w:r>
      </w:ins>
    </w:p>
    <w:p w14:paraId="4A25F31E" w14:textId="2BE0850B" w:rsidR="005E1384" w:rsidDel="00C727FD" w:rsidRDefault="005E1384" w:rsidP="00B627CC">
      <w:pPr>
        <w:ind w:left="1080"/>
        <w:rPr>
          <w:del w:id="13" w:author="Leonidas K Lampropoulos" w:date="2021-03-05T11:23:00Z"/>
          <w:i/>
        </w:rPr>
      </w:pPr>
      <w:del w:id="14" w:author="Leonidas K Lampropoulos" w:date="2021-03-05T11:23:00Z">
        <w:r w:rsidRPr="001C2A6D" w:rsidDel="00C727FD">
          <w:rPr>
            <w:i/>
          </w:rPr>
          <w:delText>Include mailing address, email, URL</w:delText>
        </w:r>
      </w:del>
    </w:p>
    <w:p w14:paraId="2CEC8F8E" w14:textId="77777777" w:rsidR="001C2A6D" w:rsidRPr="001C2A6D" w:rsidRDefault="001C2A6D" w:rsidP="001C2A6D">
      <w:pPr>
        <w:rPr>
          <w:i/>
        </w:rPr>
      </w:pPr>
    </w:p>
    <w:p w14:paraId="0A4C0345" w14:textId="77777777" w:rsidR="005E1384" w:rsidRDefault="005E1384" w:rsidP="005E1384">
      <w:pPr>
        <w:pStyle w:val="ListParagraph"/>
        <w:numPr>
          <w:ilvl w:val="1"/>
          <w:numId w:val="6"/>
        </w:numPr>
        <w:rPr>
          <w:u w:val="single"/>
        </w:rPr>
      </w:pPr>
      <w:r>
        <w:rPr>
          <w:u w:val="single"/>
        </w:rPr>
        <w:t>Academic Appointments at UMD</w:t>
      </w:r>
    </w:p>
    <w:p w14:paraId="7119B204" w14:textId="3AC0B090" w:rsidR="00C727FD" w:rsidRDefault="005E1384" w:rsidP="00B627CC">
      <w:pPr>
        <w:ind w:left="1080"/>
        <w:rPr>
          <w:ins w:id="15" w:author="Leonidas K Lampropoulos" w:date="2021-03-05T11:26:00Z"/>
          <w:i/>
        </w:rPr>
      </w:pPr>
      <w:del w:id="16" w:author="Leonidas K Lampropoulos" w:date="2021-03-05T11:24:00Z">
        <w:r w:rsidDel="00C727FD">
          <w:rPr>
            <w:i/>
          </w:rPr>
          <w:delText>Include specific dates</w:delText>
        </w:r>
      </w:del>
      <w:ins w:id="17" w:author="Leonidas K Lampropoulos" w:date="2021-03-05T11:26:00Z">
        <w:r w:rsidR="00C727FD">
          <w:rPr>
            <w:i/>
          </w:rPr>
          <w:t>July 2020 – present: Assistant Professor of Computer Science</w:t>
        </w:r>
      </w:ins>
    </w:p>
    <w:p w14:paraId="0D42613A" w14:textId="69D33A03" w:rsidR="00C727FD" w:rsidRDefault="00C727FD" w:rsidP="00C727FD">
      <w:pPr>
        <w:ind w:left="1080"/>
        <w:rPr>
          <w:i/>
        </w:rPr>
        <w:pPrChange w:id="18" w:author="Leonidas K Lampropoulos" w:date="2021-03-05T11:26:00Z">
          <w:pPr>
            <w:ind w:left="1080"/>
          </w:pPr>
        </w:pPrChange>
      </w:pPr>
      <w:ins w:id="19" w:author="Leonidas K Lampropoulos" w:date="2021-03-05T11:26:00Z">
        <w:r>
          <w:rPr>
            <w:i/>
          </w:rPr>
          <w:t>May 2019 – June 2020: Victor Basili Postdoctoral Fellow</w:t>
        </w:r>
      </w:ins>
    </w:p>
    <w:p w14:paraId="4FFB567E" w14:textId="77777777" w:rsidR="001C2A6D" w:rsidRPr="005E1384" w:rsidRDefault="001C2A6D" w:rsidP="005E1384">
      <w:pPr>
        <w:rPr>
          <w:i/>
        </w:rPr>
      </w:pPr>
    </w:p>
    <w:p w14:paraId="78320B4B" w14:textId="77777777" w:rsidR="005E1384" w:rsidRDefault="005E1384" w:rsidP="005E1384">
      <w:pPr>
        <w:pStyle w:val="ListParagraph"/>
        <w:numPr>
          <w:ilvl w:val="1"/>
          <w:numId w:val="6"/>
        </w:numPr>
        <w:rPr>
          <w:u w:val="single"/>
        </w:rPr>
      </w:pPr>
      <w:r>
        <w:rPr>
          <w:u w:val="single"/>
        </w:rPr>
        <w:t>Administrative Appointments at UMD</w:t>
      </w:r>
    </w:p>
    <w:p w14:paraId="32E82F30" w14:textId="41E5F42D" w:rsidR="005E1384" w:rsidRDefault="005E1384" w:rsidP="00B627CC">
      <w:pPr>
        <w:ind w:left="1080"/>
        <w:rPr>
          <w:i/>
        </w:rPr>
      </w:pPr>
      <w:del w:id="20" w:author="Leonidas K Lampropoulos" w:date="2021-03-05T11:31:00Z">
        <w:r w:rsidRPr="005E1384" w:rsidDel="000626BD">
          <w:rPr>
            <w:i/>
          </w:rPr>
          <w:delText>Include specific dates</w:delText>
        </w:r>
      </w:del>
    </w:p>
    <w:p w14:paraId="1067107E" w14:textId="77777777" w:rsidR="001C2A6D" w:rsidRPr="005E1384" w:rsidRDefault="001C2A6D" w:rsidP="005E1384">
      <w:pPr>
        <w:rPr>
          <w:i/>
        </w:rPr>
      </w:pPr>
    </w:p>
    <w:p w14:paraId="5CF07342" w14:textId="77777777" w:rsidR="005E1384" w:rsidRDefault="005E1384" w:rsidP="005E1384">
      <w:pPr>
        <w:pStyle w:val="ListParagraph"/>
        <w:numPr>
          <w:ilvl w:val="1"/>
          <w:numId w:val="6"/>
        </w:numPr>
        <w:rPr>
          <w:u w:val="single"/>
        </w:rPr>
      </w:pPr>
      <w:r>
        <w:rPr>
          <w:u w:val="single"/>
        </w:rPr>
        <w:t>Other Employment</w:t>
      </w:r>
    </w:p>
    <w:p w14:paraId="0F82A1BE" w14:textId="0F211C87" w:rsidR="005E1384" w:rsidRDefault="00420CAE" w:rsidP="00EE67B5">
      <w:pPr>
        <w:ind w:left="1080"/>
        <w:rPr>
          <w:i/>
        </w:rPr>
      </w:pPr>
      <w:ins w:id="21" w:author="Leonidas K Lampropoulos" w:date="2021-03-05T12:43:00Z">
        <w:r>
          <w:rPr>
            <w:i/>
          </w:rPr>
          <w:t>Microsoft Research,</w:t>
        </w:r>
      </w:ins>
      <w:ins w:id="22" w:author="Leonidas K Lampropoulos" w:date="2021-03-05T12:44:00Z">
        <w:r w:rsidR="009B1B03">
          <w:rPr>
            <w:i/>
          </w:rPr>
          <w:t xml:space="preserve"> </w:t>
        </w:r>
      </w:ins>
      <w:ins w:id="23" w:author="Leonidas K Lampropoulos" w:date="2021-03-05T12:43:00Z">
        <w:r>
          <w:rPr>
            <w:i/>
          </w:rPr>
          <w:t xml:space="preserve">Intern, </w:t>
        </w:r>
      </w:ins>
      <w:ins w:id="24" w:author="Leonidas K Lampropoulos" w:date="2021-03-05T12:44:00Z">
        <w:r w:rsidR="009B1B03">
          <w:rPr>
            <w:i/>
          </w:rPr>
          <w:t xml:space="preserve">Cambridge, </w:t>
        </w:r>
      </w:ins>
      <w:ins w:id="25" w:author="Leonidas K Lampropoulos" w:date="2021-03-05T12:43:00Z">
        <w:r>
          <w:rPr>
            <w:i/>
          </w:rPr>
          <w:t>Summer</w:t>
        </w:r>
      </w:ins>
      <w:ins w:id="26" w:author="Leonidas K Lampropoulos" w:date="2021-03-05T12:44:00Z">
        <w:r>
          <w:rPr>
            <w:i/>
          </w:rPr>
          <w:t xml:space="preserve"> 2015</w:t>
        </w:r>
      </w:ins>
      <w:del w:id="27" w:author="Leonidas K Lampropoulos" w:date="2021-03-05T11:31:00Z">
        <w:r w:rsidR="005E1384" w:rsidRPr="005E1384" w:rsidDel="000626BD">
          <w:rPr>
            <w:i/>
          </w:rPr>
          <w:delText>Include specific dates</w:delText>
        </w:r>
      </w:del>
    </w:p>
    <w:p w14:paraId="2183A5AE" w14:textId="77777777" w:rsidR="001C2A6D" w:rsidRPr="005E1384" w:rsidRDefault="001C2A6D" w:rsidP="005E1384">
      <w:pPr>
        <w:rPr>
          <w:i/>
        </w:rPr>
      </w:pPr>
    </w:p>
    <w:p w14:paraId="5277CBC4" w14:textId="77777777" w:rsidR="005E1384" w:rsidRDefault="005E1384" w:rsidP="005E1384">
      <w:pPr>
        <w:pStyle w:val="ListParagraph"/>
        <w:numPr>
          <w:ilvl w:val="1"/>
          <w:numId w:val="6"/>
        </w:numPr>
        <w:rPr>
          <w:u w:val="single"/>
        </w:rPr>
      </w:pPr>
      <w:r>
        <w:rPr>
          <w:u w:val="single"/>
        </w:rPr>
        <w:t>Educational Background</w:t>
      </w:r>
    </w:p>
    <w:p w14:paraId="58D109F3" w14:textId="6C88B2B5" w:rsidR="001C2A6D" w:rsidRDefault="001C2A6D" w:rsidP="00EE67B5">
      <w:pPr>
        <w:ind w:left="1080"/>
        <w:rPr>
          <w:ins w:id="28" w:author="Leonidas K Lampropoulos" w:date="2021-03-05T11:27:00Z"/>
          <w:i/>
        </w:rPr>
      </w:pPr>
      <w:del w:id="29" w:author="Leonidas K Lampropoulos" w:date="2021-03-05T11:26:00Z">
        <w:r w:rsidRPr="001C2A6D" w:rsidDel="00C727FD">
          <w:rPr>
            <w:i/>
          </w:rPr>
          <w:delText>Include dates</w:delText>
        </w:r>
        <w:r w:rsidDel="00C727FD">
          <w:rPr>
            <w:i/>
          </w:rPr>
          <w:delText>, degrees, and institutions</w:delText>
        </w:r>
      </w:del>
      <w:ins w:id="30" w:author="Leonidas K Lampropoulos" w:date="2021-03-05T11:26:00Z">
        <w:r w:rsidR="00C727FD">
          <w:rPr>
            <w:i/>
          </w:rPr>
          <w:t xml:space="preserve">September 2018 </w:t>
        </w:r>
      </w:ins>
      <w:ins w:id="31" w:author="Leonidas K Lampropoulos" w:date="2021-03-05T11:27:00Z">
        <w:r w:rsidR="00C727FD">
          <w:rPr>
            <w:i/>
          </w:rPr>
          <w:t>–</w:t>
        </w:r>
      </w:ins>
      <w:ins w:id="32" w:author="Leonidas K Lampropoulos" w:date="2021-03-05T11:26:00Z">
        <w:r w:rsidR="00C727FD">
          <w:rPr>
            <w:i/>
          </w:rPr>
          <w:t xml:space="preserve"> April</w:t>
        </w:r>
      </w:ins>
      <w:ins w:id="33" w:author="Leonidas K Lampropoulos" w:date="2021-03-05T11:27:00Z">
        <w:r w:rsidR="00C727FD">
          <w:rPr>
            <w:i/>
          </w:rPr>
          <w:t xml:space="preserve"> 2019: Postdoc, UPenn</w:t>
        </w:r>
      </w:ins>
    </w:p>
    <w:p w14:paraId="533CAAB6" w14:textId="0B0CEE3A" w:rsidR="00C727FD" w:rsidRDefault="00C727FD" w:rsidP="00EE67B5">
      <w:pPr>
        <w:ind w:left="1080"/>
        <w:rPr>
          <w:ins w:id="34" w:author="Leonidas K Lampropoulos" w:date="2021-03-05T11:27:00Z"/>
          <w:i/>
        </w:rPr>
      </w:pPr>
      <w:ins w:id="35" w:author="Leonidas K Lampropoulos" w:date="2021-03-05T11:27:00Z">
        <w:r>
          <w:rPr>
            <w:i/>
          </w:rPr>
          <w:t>September 2012 – August 2018: PhD, UPenn (advisor: Benjamin C. Pierce)</w:t>
        </w:r>
      </w:ins>
    </w:p>
    <w:p w14:paraId="5CE0A3A9" w14:textId="77777777" w:rsidR="00C727FD" w:rsidRDefault="00C727FD" w:rsidP="00EE67B5">
      <w:pPr>
        <w:ind w:left="1080"/>
        <w:rPr>
          <w:ins w:id="36" w:author="Leonidas K Lampropoulos" w:date="2021-03-05T11:29:00Z"/>
          <w:i/>
        </w:rPr>
      </w:pPr>
      <w:ins w:id="37" w:author="Leonidas K Lampropoulos" w:date="2021-03-05T11:28:00Z">
        <w:r>
          <w:rPr>
            <w:i/>
          </w:rPr>
          <w:t xml:space="preserve">2007 – 2012: Diploma in Electrical Engineering and Computer Science, </w:t>
        </w:r>
      </w:ins>
    </w:p>
    <w:p w14:paraId="75452EE7" w14:textId="5A10F3E6" w:rsidR="00C727FD" w:rsidRPr="001C2A6D" w:rsidRDefault="00C727FD" w:rsidP="00EE67B5">
      <w:pPr>
        <w:ind w:left="1080"/>
        <w:rPr>
          <w:i/>
        </w:rPr>
      </w:pPr>
      <w:ins w:id="38" w:author="Leonidas K Lampropoulos" w:date="2021-03-05T11:29:00Z">
        <w:r>
          <w:rPr>
            <w:i/>
          </w:rPr>
          <w:t xml:space="preserve">                         </w:t>
        </w:r>
      </w:ins>
      <w:ins w:id="39" w:author="Leonidas K Lampropoulos" w:date="2021-03-05T11:28:00Z">
        <w:r>
          <w:rPr>
            <w:i/>
          </w:rPr>
          <w:t>National Technical University of Athens</w:t>
        </w:r>
      </w:ins>
    </w:p>
    <w:p w14:paraId="667790C2" w14:textId="77777777" w:rsidR="001C2A6D" w:rsidRPr="001C2A6D" w:rsidRDefault="001C2A6D" w:rsidP="001C2A6D">
      <w:pPr>
        <w:rPr>
          <w:u w:val="single"/>
        </w:rPr>
      </w:pPr>
    </w:p>
    <w:p w14:paraId="13F94862" w14:textId="77777777" w:rsidR="005E1384" w:rsidRDefault="005E1384" w:rsidP="005E1384">
      <w:pPr>
        <w:pStyle w:val="ListParagraph"/>
        <w:numPr>
          <w:ilvl w:val="1"/>
          <w:numId w:val="6"/>
        </w:numPr>
        <w:rPr>
          <w:u w:val="single"/>
        </w:rPr>
      </w:pPr>
      <w:r>
        <w:rPr>
          <w:u w:val="single"/>
        </w:rPr>
        <w:t>Continuing Education</w:t>
      </w:r>
    </w:p>
    <w:p w14:paraId="5D5A8C46" w14:textId="3C8D75FC" w:rsidR="001C2A6D" w:rsidRPr="001C2A6D" w:rsidDel="000626BD" w:rsidRDefault="001C2A6D" w:rsidP="00EE67B5">
      <w:pPr>
        <w:ind w:left="1080"/>
        <w:rPr>
          <w:del w:id="40" w:author="Leonidas K Lampropoulos" w:date="2021-03-05T11:31:00Z"/>
          <w:i/>
        </w:rPr>
      </w:pPr>
      <w:del w:id="41" w:author="Leonidas K Lampropoulos" w:date="2021-03-05T11:31:00Z">
        <w:r w:rsidRPr="001C2A6D" w:rsidDel="000626BD">
          <w:rPr>
            <w:i/>
          </w:rPr>
          <w:delText>Include Sponsor/organization; title; location; date(s); type (forum, pre-conference, workshop, other)</w:delText>
        </w:r>
      </w:del>
    </w:p>
    <w:p w14:paraId="75C44DDE" w14:textId="77777777" w:rsidR="001C2A6D" w:rsidRDefault="001C2A6D" w:rsidP="001C2A6D">
      <w:pPr>
        <w:pStyle w:val="ListParagraph"/>
        <w:ind w:left="1080"/>
        <w:rPr>
          <w:u w:val="single"/>
        </w:rPr>
      </w:pPr>
    </w:p>
    <w:p w14:paraId="06EC21D5" w14:textId="77777777" w:rsidR="005E1384" w:rsidRDefault="005E1384" w:rsidP="005E1384">
      <w:pPr>
        <w:pStyle w:val="ListParagraph"/>
        <w:numPr>
          <w:ilvl w:val="1"/>
          <w:numId w:val="6"/>
        </w:numPr>
        <w:rPr>
          <w:u w:val="single"/>
        </w:rPr>
      </w:pPr>
      <w:r>
        <w:rPr>
          <w:u w:val="single"/>
        </w:rPr>
        <w:t>Professional Certifications, Licenses, and Memberships</w:t>
      </w:r>
    </w:p>
    <w:p w14:paraId="2BDA9650" w14:textId="77777777" w:rsidR="001C2A6D" w:rsidRPr="001C2A6D" w:rsidRDefault="001C2A6D" w:rsidP="001C2A6D">
      <w:pPr>
        <w:rPr>
          <w:u w:val="single"/>
        </w:rPr>
      </w:pPr>
    </w:p>
    <w:p w14:paraId="7BC53BCC" w14:textId="77777777" w:rsidR="005E1384" w:rsidRPr="001C2A6D" w:rsidRDefault="005E1384" w:rsidP="005E1384">
      <w:pPr>
        <w:pStyle w:val="ListParagraph"/>
        <w:numPr>
          <w:ilvl w:val="0"/>
          <w:numId w:val="6"/>
        </w:numPr>
        <w:rPr>
          <w:u w:val="single"/>
        </w:rPr>
      </w:pPr>
      <w:r>
        <w:rPr>
          <w:b/>
        </w:rPr>
        <w:t>Research, Scholarly, Creative and/or Professional Activities</w:t>
      </w:r>
    </w:p>
    <w:p w14:paraId="5893FEEA" w14:textId="77777777" w:rsidR="001C2A6D" w:rsidRPr="001C2A6D" w:rsidRDefault="001C2A6D" w:rsidP="001C2A6D">
      <w:pPr>
        <w:pStyle w:val="ListParagraph"/>
        <w:numPr>
          <w:ilvl w:val="1"/>
          <w:numId w:val="6"/>
        </w:numPr>
        <w:rPr>
          <w:u w:val="single"/>
        </w:rPr>
      </w:pPr>
      <w:r>
        <w:rPr>
          <w:u w:val="single"/>
        </w:rPr>
        <w:t xml:space="preserve">Books </w:t>
      </w:r>
      <w:r w:rsidRPr="001C2A6D">
        <w:rPr>
          <w:i/>
          <w:u w:val="single"/>
        </w:rPr>
        <w:t>(Include full citation information and ISBN)</w:t>
      </w:r>
    </w:p>
    <w:p w14:paraId="40A72FF3" w14:textId="6B7CE915" w:rsidR="001C2A6D" w:rsidRPr="000626BD" w:rsidRDefault="001C2A6D" w:rsidP="001C2A6D">
      <w:pPr>
        <w:pStyle w:val="ListParagraph"/>
        <w:numPr>
          <w:ilvl w:val="2"/>
          <w:numId w:val="6"/>
        </w:numPr>
        <w:rPr>
          <w:ins w:id="42" w:author="Leonidas K Lampropoulos" w:date="2021-03-05T11:31:00Z"/>
          <w:u w:val="single"/>
          <w:rPrChange w:id="43" w:author="Leonidas K Lampropoulos" w:date="2021-03-05T11:31:00Z">
            <w:rPr>
              <w:ins w:id="44" w:author="Leonidas K Lampropoulos" w:date="2021-03-05T11:31:00Z"/>
              <w:i/>
            </w:rPr>
          </w:rPrChange>
        </w:rPr>
      </w:pPr>
      <w:r>
        <w:t xml:space="preserve">Books Authored </w:t>
      </w:r>
      <w:r w:rsidRPr="001C2A6D">
        <w:rPr>
          <w:i/>
        </w:rPr>
        <w:t>(specify original or revised edition)</w:t>
      </w:r>
    </w:p>
    <w:p w14:paraId="3206AD29" w14:textId="7FB1D37E" w:rsidR="000626BD" w:rsidRDefault="000626BD" w:rsidP="000626BD">
      <w:pPr>
        <w:ind w:left="1080"/>
        <w:rPr>
          <w:ins w:id="45" w:author="Leonidas K Lampropoulos" w:date="2021-03-05T11:32:00Z"/>
          <w:i/>
          <w:iCs/>
        </w:rPr>
      </w:pPr>
      <w:ins w:id="46" w:author="Leonidas K Lampropoulos" w:date="2021-03-05T11:31:00Z">
        <w:r w:rsidRPr="000626BD">
          <w:rPr>
            <w:i/>
            <w:iCs/>
            <w:rPrChange w:id="47" w:author="Leonidas K Lampropoulos" w:date="2021-03-05T11:31:00Z">
              <w:rPr>
                <w:i/>
                <w:iCs/>
                <w:u w:val="single"/>
              </w:rPr>
            </w:rPrChange>
          </w:rPr>
          <w:t>QuickChick</w:t>
        </w:r>
        <w:r>
          <w:rPr>
            <w:i/>
            <w:iCs/>
          </w:rPr>
          <w:t>: Property-</w:t>
        </w:r>
      </w:ins>
      <w:ins w:id="48" w:author="Leonidas K Lampropoulos" w:date="2021-03-05T11:32:00Z">
        <w:r>
          <w:rPr>
            <w:i/>
            <w:iCs/>
          </w:rPr>
          <w:t>Based Testing in Coq</w:t>
        </w:r>
      </w:ins>
    </w:p>
    <w:p w14:paraId="640B768B" w14:textId="39C1CCA9" w:rsidR="000626BD" w:rsidRDefault="000626BD" w:rsidP="000626BD">
      <w:pPr>
        <w:ind w:left="1080"/>
        <w:rPr>
          <w:ins w:id="49" w:author="Leonidas K Lampropoulos" w:date="2021-03-05T11:32:00Z"/>
          <w:i/>
          <w:iCs/>
        </w:rPr>
      </w:pPr>
      <w:ins w:id="50" w:author="Leonidas K Lampropoulos" w:date="2021-03-05T11:32:00Z">
        <w:r>
          <w:rPr>
            <w:i/>
            <w:iCs/>
          </w:rPr>
          <w:t>Leonidas Lampropoulos and Benjamin C. Pierce.</w:t>
        </w:r>
      </w:ins>
    </w:p>
    <w:p w14:paraId="5AD547F5" w14:textId="682DFCA8" w:rsidR="000626BD" w:rsidRPr="000626BD" w:rsidRDefault="000626BD" w:rsidP="000626BD">
      <w:pPr>
        <w:ind w:left="1080"/>
        <w:rPr>
          <w:i/>
          <w:iCs/>
          <w:rPrChange w:id="51" w:author="Leonidas K Lampropoulos" w:date="2021-03-05T11:31:00Z">
            <w:rPr/>
          </w:rPrChange>
        </w:rPr>
        <w:pPrChange w:id="52" w:author="Leonidas K Lampropoulos" w:date="2021-03-05T11:31:00Z">
          <w:pPr>
            <w:pStyle w:val="ListParagraph"/>
            <w:numPr>
              <w:ilvl w:val="2"/>
              <w:numId w:val="6"/>
            </w:numPr>
            <w:ind w:left="1080" w:hanging="1080"/>
          </w:pPr>
        </w:pPrChange>
      </w:pPr>
      <w:ins w:id="53" w:author="Leonidas K Lampropoulos" w:date="2021-03-05T11:32:00Z">
        <w:r>
          <w:rPr>
            <w:i/>
            <w:iCs/>
          </w:rPr>
          <w:t>Software Foundations Series of Online Textbooks (Volume 4)</w:t>
        </w:r>
      </w:ins>
    </w:p>
    <w:p w14:paraId="68E7480E" w14:textId="77777777" w:rsidR="001C2A6D" w:rsidRPr="001C2A6D" w:rsidRDefault="001C2A6D" w:rsidP="001C2A6D">
      <w:pPr>
        <w:pStyle w:val="ListParagraph"/>
        <w:numPr>
          <w:ilvl w:val="2"/>
          <w:numId w:val="6"/>
        </w:numPr>
        <w:rPr>
          <w:u w:val="single"/>
        </w:rPr>
      </w:pPr>
      <w:r>
        <w:t>Books Edited</w:t>
      </w:r>
    </w:p>
    <w:p w14:paraId="0BC42591" w14:textId="77777777" w:rsidR="001C2A6D" w:rsidRPr="001C2A6D" w:rsidRDefault="001C2A6D" w:rsidP="001C2A6D">
      <w:pPr>
        <w:pStyle w:val="ListParagraph"/>
        <w:numPr>
          <w:ilvl w:val="2"/>
          <w:numId w:val="6"/>
        </w:numPr>
        <w:rPr>
          <w:u w:val="single"/>
        </w:rPr>
      </w:pPr>
      <w:r>
        <w:t xml:space="preserve">Books Translated </w:t>
      </w:r>
      <w:r w:rsidRPr="00B627CC">
        <w:rPr>
          <w:i/>
        </w:rPr>
        <w:t>(as translator)</w:t>
      </w:r>
    </w:p>
    <w:p w14:paraId="7EE1F567" w14:textId="77777777" w:rsidR="00CF5189" w:rsidRPr="00CF5189" w:rsidRDefault="001C2A6D" w:rsidP="00CF5189">
      <w:pPr>
        <w:pStyle w:val="ListParagraph"/>
        <w:numPr>
          <w:ilvl w:val="2"/>
          <w:numId w:val="6"/>
        </w:numPr>
        <w:rPr>
          <w:u w:val="single"/>
        </w:rPr>
      </w:pPr>
      <w:r>
        <w:t>Major Reference Works</w:t>
      </w:r>
    </w:p>
    <w:p w14:paraId="3D90666E" w14:textId="77777777" w:rsidR="001C2A6D" w:rsidRPr="001C2A6D" w:rsidRDefault="001C2A6D" w:rsidP="001C2A6D">
      <w:pPr>
        <w:pStyle w:val="ListParagraph"/>
        <w:numPr>
          <w:ilvl w:val="2"/>
          <w:numId w:val="6"/>
        </w:numPr>
        <w:rPr>
          <w:u w:val="single"/>
        </w:rPr>
      </w:pPr>
      <w:r>
        <w:t>Exhibition Catalogs</w:t>
      </w:r>
    </w:p>
    <w:p w14:paraId="67B66718" w14:textId="77777777" w:rsidR="001C2A6D" w:rsidRPr="001C2A6D" w:rsidRDefault="001C2A6D" w:rsidP="001C2A6D">
      <w:pPr>
        <w:pStyle w:val="ListParagraph"/>
        <w:numPr>
          <w:ilvl w:val="2"/>
          <w:numId w:val="6"/>
        </w:numPr>
        <w:rPr>
          <w:u w:val="single"/>
        </w:rPr>
      </w:pPr>
      <w:r>
        <w:t xml:space="preserve">Other </w:t>
      </w:r>
    </w:p>
    <w:p w14:paraId="5B9DFB74" w14:textId="474294BE" w:rsidR="001C2A6D" w:rsidRDefault="001C2A6D" w:rsidP="001C2A6D">
      <w:pPr>
        <w:rPr>
          <w:ins w:id="54" w:author="Leonidas K Lampropoulos" w:date="2021-03-05T11:32:00Z"/>
          <w:u w:val="single"/>
        </w:rPr>
      </w:pPr>
    </w:p>
    <w:p w14:paraId="60512373" w14:textId="77777777" w:rsidR="000626BD" w:rsidRPr="001C2A6D" w:rsidRDefault="000626BD" w:rsidP="001C2A6D">
      <w:pPr>
        <w:rPr>
          <w:u w:val="single"/>
        </w:rPr>
      </w:pPr>
    </w:p>
    <w:p w14:paraId="56C47505" w14:textId="77777777" w:rsidR="001C2A6D" w:rsidRDefault="001C2A6D" w:rsidP="001C2A6D">
      <w:pPr>
        <w:pStyle w:val="ListParagraph"/>
        <w:numPr>
          <w:ilvl w:val="1"/>
          <w:numId w:val="6"/>
        </w:numPr>
        <w:rPr>
          <w:u w:val="single"/>
        </w:rPr>
      </w:pPr>
      <w:r w:rsidRPr="001C2A6D">
        <w:rPr>
          <w:u w:val="single"/>
        </w:rPr>
        <w:lastRenderedPageBreak/>
        <w:t>Chapters</w:t>
      </w:r>
    </w:p>
    <w:p w14:paraId="49CA1F87" w14:textId="23C9D83B" w:rsidR="001C2A6D" w:rsidRPr="000626BD" w:rsidRDefault="001C2A6D" w:rsidP="001C2A6D">
      <w:pPr>
        <w:pStyle w:val="ListParagraph"/>
        <w:numPr>
          <w:ilvl w:val="2"/>
          <w:numId w:val="6"/>
        </w:numPr>
        <w:rPr>
          <w:ins w:id="55" w:author="Leonidas K Lampropoulos" w:date="2021-03-05T11:32:00Z"/>
          <w:u w:val="single"/>
          <w:rPrChange w:id="56" w:author="Leonidas K Lampropoulos" w:date="2021-03-05T11:32:00Z">
            <w:rPr>
              <w:ins w:id="57" w:author="Leonidas K Lampropoulos" w:date="2021-03-05T11:32:00Z"/>
            </w:rPr>
          </w:rPrChange>
        </w:rPr>
      </w:pPr>
      <w:r>
        <w:t>Books</w:t>
      </w:r>
    </w:p>
    <w:p w14:paraId="11792707" w14:textId="0EE630DF" w:rsidR="000626BD" w:rsidRDefault="000626BD" w:rsidP="000626BD">
      <w:pPr>
        <w:ind w:left="1080"/>
        <w:rPr>
          <w:ins w:id="58" w:author="Leonidas K Lampropoulos" w:date="2021-03-05T11:34:00Z"/>
          <w:i/>
          <w:iCs/>
        </w:rPr>
      </w:pPr>
      <w:ins w:id="59" w:author="Leonidas K Lampropoulos" w:date="2021-03-05T11:33:00Z">
        <w:r>
          <w:rPr>
            <w:i/>
            <w:iCs/>
          </w:rPr>
          <w:t>Foundations of Probabilistic Programming</w:t>
        </w:r>
      </w:ins>
    </w:p>
    <w:p w14:paraId="2FED8220" w14:textId="3FA70383" w:rsidR="000626BD" w:rsidRDefault="000626BD" w:rsidP="000626BD">
      <w:pPr>
        <w:ind w:left="1080"/>
        <w:rPr>
          <w:ins w:id="60" w:author="Leonidas K Lampropoulos" w:date="2021-03-05T11:34:00Z"/>
          <w:i/>
          <w:iCs/>
        </w:rPr>
      </w:pPr>
      <w:ins w:id="61" w:author="Leonidas K Lampropoulos" w:date="2021-03-05T11:34:00Z">
        <w:r>
          <w:rPr>
            <w:i/>
            <w:iCs/>
          </w:rPr>
          <w:t>Chapter: Luck – A Probabilistic Language for Testing</w:t>
        </w:r>
      </w:ins>
    </w:p>
    <w:p w14:paraId="053E7F07" w14:textId="0F41ECA0" w:rsidR="000626BD" w:rsidRDefault="000626BD" w:rsidP="000626BD">
      <w:pPr>
        <w:ind w:left="1080"/>
        <w:rPr>
          <w:ins w:id="62" w:author="Leonidas K Lampropoulos" w:date="2021-03-05T11:34:00Z"/>
          <w:i/>
          <w:iCs/>
        </w:rPr>
      </w:pPr>
      <w:ins w:id="63" w:author="Leonidas K Lampropoulos" w:date="2021-03-05T11:34:00Z">
        <w:r>
          <w:rPr>
            <w:i/>
            <w:iCs/>
          </w:rPr>
          <w:t xml:space="preserve">Edited </w:t>
        </w:r>
        <w:proofErr w:type="gramStart"/>
        <w:r>
          <w:rPr>
            <w:i/>
            <w:iCs/>
          </w:rPr>
          <w:t>by:</w:t>
        </w:r>
        <w:proofErr w:type="gramEnd"/>
        <w:r>
          <w:rPr>
            <w:i/>
            <w:iCs/>
          </w:rPr>
          <w:t xml:space="preserve"> Gilles Barthe, Joost-Pieter Katoen, and Alexandra Silva</w:t>
        </w:r>
      </w:ins>
    </w:p>
    <w:p w14:paraId="6F1F6B19" w14:textId="54BFFD13" w:rsidR="000626BD" w:rsidRPr="000626BD" w:rsidRDefault="000626BD" w:rsidP="000626BD">
      <w:pPr>
        <w:ind w:left="1080"/>
        <w:rPr>
          <w:i/>
          <w:iCs/>
          <w:rPrChange w:id="64" w:author="Leonidas K Lampropoulos" w:date="2021-03-05T11:33:00Z">
            <w:rPr/>
          </w:rPrChange>
        </w:rPr>
        <w:pPrChange w:id="65" w:author="Leonidas K Lampropoulos" w:date="2021-03-05T11:32:00Z">
          <w:pPr>
            <w:pStyle w:val="ListParagraph"/>
            <w:numPr>
              <w:ilvl w:val="2"/>
              <w:numId w:val="6"/>
            </w:numPr>
            <w:ind w:left="1080" w:hanging="1080"/>
          </w:pPr>
        </w:pPrChange>
      </w:pPr>
      <w:ins w:id="66" w:author="Leonidas K Lampropoulos" w:date="2021-03-05T11:34:00Z">
        <w:r>
          <w:rPr>
            <w:i/>
            <w:iCs/>
          </w:rPr>
          <w:t>ISBN: 97</w:t>
        </w:r>
      </w:ins>
      <w:ins w:id="67" w:author="Leonidas K Lampropoulos" w:date="2021-03-05T11:35:00Z">
        <w:r>
          <w:rPr>
            <w:i/>
            <w:iCs/>
          </w:rPr>
          <w:t>8</w:t>
        </w:r>
      </w:ins>
      <w:ins w:id="68" w:author="Leonidas K Lampropoulos" w:date="2021-03-05T11:34:00Z">
        <w:r>
          <w:rPr>
            <w:i/>
            <w:iCs/>
          </w:rPr>
          <w:t>-1-108-48851-8</w:t>
        </w:r>
      </w:ins>
    </w:p>
    <w:p w14:paraId="6A28484B" w14:textId="77777777" w:rsidR="001C2A6D" w:rsidRPr="001C2A6D" w:rsidRDefault="001C2A6D" w:rsidP="001C2A6D">
      <w:pPr>
        <w:pStyle w:val="ListParagraph"/>
        <w:numPr>
          <w:ilvl w:val="2"/>
          <w:numId w:val="6"/>
        </w:numPr>
        <w:rPr>
          <w:u w:val="single"/>
        </w:rPr>
      </w:pPr>
      <w:r>
        <w:t>Collections</w:t>
      </w:r>
    </w:p>
    <w:p w14:paraId="266A65AD" w14:textId="77777777" w:rsidR="001C2A6D" w:rsidRPr="001C2A6D" w:rsidRDefault="001C2A6D" w:rsidP="001C2A6D">
      <w:pPr>
        <w:pStyle w:val="ListParagraph"/>
        <w:numPr>
          <w:ilvl w:val="2"/>
          <w:numId w:val="6"/>
        </w:numPr>
        <w:rPr>
          <w:u w:val="single"/>
        </w:rPr>
      </w:pPr>
      <w:r>
        <w:t>Encyclopedia</w:t>
      </w:r>
    </w:p>
    <w:p w14:paraId="5ACB5E0F" w14:textId="77777777" w:rsidR="001C2A6D" w:rsidRPr="001C2A6D" w:rsidRDefault="001C2A6D" w:rsidP="001C2A6D">
      <w:pPr>
        <w:pStyle w:val="ListParagraph"/>
        <w:numPr>
          <w:ilvl w:val="2"/>
          <w:numId w:val="6"/>
        </w:numPr>
        <w:rPr>
          <w:u w:val="single"/>
        </w:rPr>
      </w:pPr>
      <w:r>
        <w:t>Series</w:t>
      </w:r>
    </w:p>
    <w:p w14:paraId="46E458D7" w14:textId="77777777" w:rsidR="001C2A6D" w:rsidRPr="001C2A6D" w:rsidRDefault="001C2A6D" w:rsidP="001C2A6D">
      <w:pPr>
        <w:pStyle w:val="ListParagraph"/>
        <w:numPr>
          <w:ilvl w:val="2"/>
          <w:numId w:val="6"/>
        </w:numPr>
        <w:rPr>
          <w:u w:val="single"/>
        </w:rPr>
      </w:pPr>
      <w:r>
        <w:t>Research Paper</w:t>
      </w:r>
    </w:p>
    <w:p w14:paraId="4130FF74" w14:textId="77777777" w:rsidR="001C2A6D" w:rsidRPr="00A06A53" w:rsidRDefault="001C2A6D" w:rsidP="001C2A6D">
      <w:pPr>
        <w:pStyle w:val="ListParagraph"/>
        <w:numPr>
          <w:ilvl w:val="2"/>
          <w:numId w:val="6"/>
        </w:numPr>
        <w:rPr>
          <w:u w:val="single"/>
        </w:rPr>
      </w:pPr>
      <w:r>
        <w:t xml:space="preserve">Other </w:t>
      </w:r>
    </w:p>
    <w:p w14:paraId="0FC4ECB2" w14:textId="77777777" w:rsidR="00A06A53" w:rsidRPr="00A06A53" w:rsidRDefault="00A06A53" w:rsidP="00A06A53">
      <w:pPr>
        <w:rPr>
          <w:u w:val="single"/>
        </w:rPr>
      </w:pPr>
    </w:p>
    <w:p w14:paraId="10B91D31" w14:textId="77777777" w:rsidR="001C2A6D" w:rsidRPr="001C2A6D" w:rsidRDefault="001C2A6D" w:rsidP="001C2A6D">
      <w:pPr>
        <w:pStyle w:val="ListParagraph"/>
        <w:numPr>
          <w:ilvl w:val="1"/>
          <w:numId w:val="6"/>
        </w:numPr>
        <w:rPr>
          <w:u w:val="single"/>
        </w:rPr>
      </w:pPr>
      <w:r>
        <w:rPr>
          <w:u w:val="single"/>
        </w:rPr>
        <w:t>Refereed Journals</w:t>
      </w:r>
    </w:p>
    <w:p w14:paraId="28A1A0F1" w14:textId="645CB703" w:rsidR="001C2A6D" w:rsidRPr="000626BD" w:rsidRDefault="001C2A6D" w:rsidP="001C2A6D">
      <w:pPr>
        <w:pStyle w:val="ListParagraph"/>
        <w:numPr>
          <w:ilvl w:val="2"/>
          <w:numId w:val="6"/>
        </w:numPr>
        <w:rPr>
          <w:ins w:id="69" w:author="Leonidas K Lampropoulos" w:date="2021-03-05T11:35:00Z"/>
          <w:u w:val="single"/>
          <w:rPrChange w:id="70" w:author="Leonidas K Lampropoulos" w:date="2021-03-05T11:35:00Z">
            <w:rPr>
              <w:ins w:id="71" w:author="Leonidas K Lampropoulos" w:date="2021-03-05T11:35:00Z"/>
            </w:rPr>
          </w:rPrChange>
        </w:rPr>
      </w:pPr>
      <w:r>
        <w:t>Refereed Journal Articles</w:t>
      </w:r>
    </w:p>
    <w:p w14:paraId="53E5EA9F" w14:textId="43DE75E9" w:rsidR="000626BD" w:rsidRPr="000626BD" w:rsidRDefault="000626BD" w:rsidP="000626BD">
      <w:pPr>
        <w:pStyle w:val="ListParagraph"/>
        <w:numPr>
          <w:ilvl w:val="3"/>
          <w:numId w:val="6"/>
        </w:numPr>
        <w:rPr>
          <w:ins w:id="72" w:author="Leonidas K Lampropoulos" w:date="2021-03-05T11:37:00Z"/>
          <w:u w:val="single"/>
          <w:rPrChange w:id="73" w:author="Leonidas K Lampropoulos" w:date="2021-03-05T11:37:00Z">
            <w:rPr>
              <w:ins w:id="74" w:author="Leonidas K Lampropoulos" w:date="2021-03-05T11:37:00Z"/>
              <w:i/>
              <w:iCs/>
            </w:rPr>
          </w:rPrChange>
        </w:rPr>
      </w:pPr>
      <w:ins w:id="75" w:author="Leonidas K Lampropoulos" w:date="2021-03-05T11:35:00Z">
        <w:r>
          <w:rPr>
            <w:i/>
            <w:iCs/>
          </w:rPr>
          <w:t>Coverage Guided, Propert</w:t>
        </w:r>
      </w:ins>
      <w:ins w:id="76" w:author="Leonidas K Lampropoulos" w:date="2021-03-05T11:36:00Z">
        <w:r>
          <w:rPr>
            <w:i/>
            <w:iCs/>
          </w:rPr>
          <w:t>y-Based Testing. PACMPL (OOPSLA) 2019</w:t>
        </w:r>
      </w:ins>
    </w:p>
    <w:p w14:paraId="485E43C3" w14:textId="290C7430" w:rsidR="000626BD" w:rsidRPr="000626BD" w:rsidRDefault="000626BD" w:rsidP="000626BD">
      <w:pPr>
        <w:ind w:left="1080" w:firstLine="720"/>
        <w:rPr>
          <w:ins w:id="77" w:author="Leonidas K Lampropoulos" w:date="2021-03-05T11:37:00Z"/>
          <w:u w:val="single"/>
          <w:rPrChange w:id="78" w:author="Leonidas K Lampropoulos" w:date="2021-03-05T11:37:00Z">
            <w:rPr>
              <w:ins w:id="79" w:author="Leonidas K Lampropoulos" w:date="2021-03-05T11:37:00Z"/>
              <w:i/>
              <w:iCs/>
            </w:rPr>
          </w:rPrChange>
        </w:rPr>
        <w:pPrChange w:id="80" w:author="Leonidas K Lampropoulos" w:date="2021-03-05T11:37:00Z">
          <w:pPr>
            <w:pStyle w:val="ListParagraph"/>
            <w:numPr>
              <w:ilvl w:val="3"/>
              <w:numId w:val="6"/>
            </w:numPr>
            <w:ind w:left="1800" w:hanging="720"/>
          </w:pPr>
        </w:pPrChange>
      </w:pPr>
      <w:ins w:id="81" w:author="Leonidas K Lampropoulos" w:date="2021-03-05T11:37:00Z">
        <w:r w:rsidRPr="000626BD">
          <w:rPr>
            <w:i/>
            <w:iCs/>
            <w:rPrChange w:id="82" w:author="Leonidas K Lampropoulos" w:date="2021-03-05T11:37:00Z">
              <w:rPr/>
            </w:rPrChange>
          </w:rPr>
          <w:t>Leonidas Lampropoulos, Michael Hicks, and Benjamin C. Pierce</w:t>
        </w:r>
      </w:ins>
    </w:p>
    <w:p w14:paraId="641A5F2E" w14:textId="0234ACCD" w:rsidR="000626BD" w:rsidRPr="000626BD" w:rsidRDefault="000626BD" w:rsidP="000626BD">
      <w:pPr>
        <w:pStyle w:val="ListParagraph"/>
        <w:numPr>
          <w:ilvl w:val="3"/>
          <w:numId w:val="6"/>
        </w:numPr>
        <w:rPr>
          <w:ins w:id="83" w:author="Leonidas K Lampropoulos" w:date="2021-03-05T11:38:00Z"/>
          <w:u w:val="single"/>
          <w:rPrChange w:id="84" w:author="Leonidas K Lampropoulos" w:date="2021-03-05T11:38:00Z">
            <w:rPr>
              <w:ins w:id="85" w:author="Leonidas K Lampropoulos" w:date="2021-03-05T11:38:00Z"/>
              <w:i/>
              <w:iCs/>
            </w:rPr>
          </w:rPrChange>
        </w:rPr>
      </w:pPr>
      <w:ins w:id="86" w:author="Leonidas K Lampropoulos" w:date="2021-03-05T11:37:00Z">
        <w:r>
          <w:rPr>
            <w:i/>
            <w:iCs/>
          </w:rPr>
          <w:t>Keep your Laziness in Check. PACMPL (ICFP</w:t>
        </w:r>
      </w:ins>
      <w:ins w:id="87" w:author="Leonidas K Lampropoulos" w:date="2021-03-05T11:38:00Z">
        <w:r>
          <w:rPr>
            <w:i/>
            <w:iCs/>
          </w:rPr>
          <w:t>) 2018</w:t>
        </w:r>
      </w:ins>
    </w:p>
    <w:p w14:paraId="39D5F6C9" w14:textId="71A0FF66" w:rsidR="000626BD" w:rsidRPr="000626BD" w:rsidRDefault="000626BD" w:rsidP="000626BD">
      <w:pPr>
        <w:pStyle w:val="ListParagraph"/>
        <w:ind w:left="1800"/>
        <w:rPr>
          <w:ins w:id="88" w:author="Leonidas K Lampropoulos" w:date="2021-03-05T11:38:00Z"/>
          <w:u w:val="single"/>
          <w:rPrChange w:id="89" w:author="Leonidas K Lampropoulos" w:date="2021-03-05T11:38:00Z">
            <w:rPr>
              <w:ins w:id="90" w:author="Leonidas K Lampropoulos" w:date="2021-03-05T11:38:00Z"/>
              <w:i/>
              <w:iCs/>
            </w:rPr>
          </w:rPrChange>
        </w:rPr>
        <w:pPrChange w:id="91" w:author="Leonidas K Lampropoulos" w:date="2021-03-05T11:38:00Z">
          <w:pPr>
            <w:pStyle w:val="ListParagraph"/>
            <w:numPr>
              <w:ilvl w:val="3"/>
              <w:numId w:val="6"/>
            </w:numPr>
            <w:ind w:left="1800" w:hanging="720"/>
          </w:pPr>
        </w:pPrChange>
      </w:pPr>
      <w:ins w:id="92" w:author="Leonidas K Lampropoulos" w:date="2021-03-05T11:38:00Z">
        <w:r>
          <w:rPr>
            <w:i/>
            <w:iCs/>
          </w:rPr>
          <w:t>Kenneth Foner, Hengchu Zhang, and Leonidas Lampropoulos</w:t>
        </w:r>
      </w:ins>
    </w:p>
    <w:p w14:paraId="0D716187" w14:textId="173789B7" w:rsidR="000626BD" w:rsidRPr="000626BD" w:rsidRDefault="000626BD" w:rsidP="000626BD">
      <w:pPr>
        <w:pStyle w:val="ListParagraph"/>
        <w:numPr>
          <w:ilvl w:val="3"/>
          <w:numId w:val="6"/>
        </w:numPr>
        <w:rPr>
          <w:ins w:id="93" w:author="Leonidas K Lampropoulos" w:date="2021-03-05T11:38:00Z"/>
          <w:u w:val="single"/>
          <w:rPrChange w:id="94" w:author="Leonidas K Lampropoulos" w:date="2021-03-05T11:38:00Z">
            <w:rPr>
              <w:ins w:id="95" w:author="Leonidas K Lampropoulos" w:date="2021-03-05T11:38:00Z"/>
              <w:i/>
              <w:iCs/>
            </w:rPr>
          </w:rPrChange>
        </w:rPr>
      </w:pPr>
      <w:ins w:id="96" w:author="Leonidas K Lampropoulos" w:date="2021-03-05T11:38:00Z">
        <w:r>
          <w:rPr>
            <w:i/>
            <w:iCs/>
          </w:rPr>
          <w:t>Generating Good Generators for Inductive Relations. PACMPL (POPL) 2018</w:t>
        </w:r>
      </w:ins>
    </w:p>
    <w:p w14:paraId="48AAF0A5" w14:textId="0AB61501" w:rsidR="000626BD" w:rsidRPr="000626BD" w:rsidRDefault="000626BD" w:rsidP="000626BD">
      <w:pPr>
        <w:pStyle w:val="ListParagraph"/>
        <w:ind w:left="1800"/>
        <w:rPr>
          <w:ins w:id="97" w:author="Leonidas K Lampropoulos" w:date="2021-03-05T11:38:00Z"/>
          <w:u w:val="single"/>
          <w:rPrChange w:id="98" w:author="Leonidas K Lampropoulos" w:date="2021-03-05T11:38:00Z">
            <w:rPr>
              <w:ins w:id="99" w:author="Leonidas K Lampropoulos" w:date="2021-03-05T11:38:00Z"/>
              <w:i/>
              <w:iCs/>
            </w:rPr>
          </w:rPrChange>
        </w:rPr>
        <w:pPrChange w:id="100" w:author="Leonidas K Lampropoulos" w:date="2021-03-05T11:38:00Z">
          <w:pPr>
            <w:pStyle w:val="ListParagraph"/>
            <w:numPr>
              <w:ilvl w:val="3"/>
              <w:numId w:val="6"/>
            </w:numPr>
            <w:ind w:left="1800" w:hanging="720"/>
          </w:pPr>
        </w:pPrChange>
      </w:pPr>
      <w:ins w:id="101" w:author="Leonidas K Lampropoulos" w:date="2021-03-05T11:38:00Z">
        <w:r>
          <w:rPr>
            <w:i/>
            <w:iCs/>
          </w:rPr>
          <w:t>Leonidas Lampropoulos, Zoe Paraskevopoulou, and Benjamin C. Pierce</w:t>
        </w:r>
      </w:ins>
    </w:p>
    <w:p w14:paraId="75173ACC" w14:textId="2D1152A7" w:rsidR="000626BD" w:rsidRPr="000626BD" w:rsidRDefault="000626BD" w:rsidP="000626BD">
      <w:pPr>
        <w:pStyle w:val="ListParagraph"/>
        <w:numPr>
          <w:ilvl w:val="3"/>
          <w:numId w:val="6"/>
        </w:numPr>
        <w:rPr>
          <w:ins w:id="102" w:author="Leonidas K Lampropoulos" w:date="2021-03-05T11:40:00Z"/>
          <w:u w:val="single"/>
          <w:rPrChange w:id="103" w:author="Leonidas K Lampropoulos" w:date="2021-03-05T11:40:00Z">
            <w:rPr>
              <w:ins w:id="104" w:author="Leonidas K Lampropoulos" w:date="2021-03-05T11:40:00Z"/>
              <w:i/>
              <w:iCs/>
            </w:rPr>
          </w:rPrChange>
        </w:rPr>
      </w:pPr>
      <w:ins w:id="105" w:author="Leonidas K Lampropoulos" w:date="2021-03-05T11:39:00Z">
        <w:r>
          <w:rPr>
            <w:i/>
            <w:iCs/>
          </w:rPr>
          <w:t>Testing Noninterference, Quickly. JFP 2</w:t>
        </w:r>
      </w:ins>
      <w:ins w:id="106" w:author="Leonidas K Lampropoulos" w:date="2021-03-05T11:40:00Z">
        <w:r>
          <w:rPr>
            <w:i/>
            <w:iCs/>
          </w:rPr>
          <w:t>016</w:t>
        </w:r>
      </w:ins>
    </w:p>
    <w:p w14:paraId="360FC2E5" w14:textId="2D36D8BB" w:rsidR="000626BD" w:rsidRPr="000626BD" w:rsidRDefault="000626BD" w:rsidP="000626BD">
      <w:pPr>
        <w:pStyle w:val="ListParagraph"/>
        <w:ind w:left="1800"/>
        <w:rPr>
          <w:ins w:id="107" w:author="Leonidas K Lampropoulos" w:date="2021-03-05T11:36:00Z"/>
          <w:u w:val="single"/>
          <w:rPrChange w:id="108" w:author="Leonidas K Lampropoulos" w:date="2021-03-05T11:40:00Z">
            <w:rPr>
              <w:ins w:id="109" w:author="Leonidas K Lampropoulos" w:date="2021-03-05T11:36:00Z"/>
              <w:i/>
              <w:iCs/>
            </w:rPr>
          </w:rPrChange>
        </w:rPr>
        <w:pPrChange w:id="110" w:author="Leonidas K Lampropoulos" w:date="2021-03-05T11:40:00Z">
          <w:pPr>
            <w:pStyle w:val="ListParagraph"/>
            <w:numPr>
              <w:ilvl w:val="3"/>
              <w:numId w:val="6"/>
            </w:numPr>
            <w:ind w:left="1800" w:hanging="720"/>
          </w:pPr>
        </w:pPrChange>
      </w:pPr>
      <w:ins w:id="111" w:author="Leonidas K Lampropoulos" w:date="2021-03-05T11:40:00Z">
        <w:r>
          <w:rPr>
            <w:i/>
            <w:iCs/>
          </w:rPr>
          <w:t>Catalin Hritcu, Leonidas Lampropoulos, Antal Spector-Zabusky, Arthur Azevedo de Amorim, Maxime Denes, John Hughes, Benjamin C. Pierce, and Dimitrios Vytiniotis</w:t>
        </w:r>
      </w:ins>
    </w:p>
    <w:p w14:paraId="59F19F0C" w14:textId="77777777" w:rsidR="000626BD" w:rsidRPr="000626BD" w:rsidRDefault="000626BD" w:rsidP="000626BD">
      <w:pPr>
        <w:pStyle w:val="ListParagraph"/>
        <w:ind w:left="1800"/>
        <w:rPr>
          <w:i/>
          <w:iCs/>
          <w:rPrChange w:id="112" w:author="Leonidas K Lampropoulos" w:date="2021-03-05T11:37:00Z">
            <w:rPr/>
          </w:rPrChange>
        </w:rPr>
        <w:pPrChange w:id="113" w:author="Leonidas K Lampropoulos" w:date="2021-03-05T11:37:00Z">
          <w:pPr>
            <w:pStyle w:val="ListParagraph"/>
            <w:numPr>
              <w:ilvl w:val="2"/>
              <w:numId w:val="6"/>
            </w:numPr>
            <w:ind w:left="1080" w:hanging="1080"/>
          </w:pPr>
        </w:pPrChange>
      </w:pPr>
    </w:p>
    <w:p w14:paraId="5BA8039B" w14:textId="30B3E274" w:rsidR="001C2A6D" w:rsidRPr="001C2A6D" w:rsidRDefault="001C2A6D" w:rsidP="001C2A6D">
      <w:pPr>
        <w:pStyle w:val="ListParagraph"/>
        <w:numPr>
          <w:ilvl w:val="2"/>
          <w:numId w:val="6"/>
        </w:numPr>
        <w:rPr>
          <w:u w:val="single"/>
        </w:rPr>
      </w:pPr>
      <w:r>
        <w:t>Invited Reviews of Journal Articles</w:t>
      </w:r>
    </w:p>
    <w:p w14:paraId="579F4B24" w14:textId="77777777" w:rsidR="001C2A6D" w:rsidRPr="001C2A6D" w:rsidRDefault="001C2A6D" w:rsidP="001C2A6D">
      <w:pPr>
        <w:pStyle w:val="ListParagraph"/>
        <w:numPr>
          <w:ilvl w:val="2"/>
          <w:numId w:val="6"/>
        </w:numPr>
        <w:rPr>
          <w:u w:val="single"/>
        </w:rPr>
      </w:pPr>
      <w:r>
        <w:t>Perspectives, Opinions, and Letters</w:t>
      </w:r>
    </w:p>
    <w:p w14:paraId="15128B42" w14:textId="77777777" w:rsidR="001C2A6D" w:rsidRPr="00FB3E8C" w:rsidRDefault="001C2A6D" w:rsidP="001C2A6D">
      <w:pPr>
        <w:pStyle w:val="ListParagraph"/>
        <w:numPr>
          <w:ilvl w:val="2"/>
          <w:numId w:val="6"/>
        </w:numPr>
        <w:rPr>
          <w:u w:val="single"/>
        </w:rPr>
      </w:pPr>
      <w:r>
        <w:t xml:space="preserve">Other </w:t>
      </w:r>
    </w:p>
    <w:p w14:paraId="03751B07" w14:textId="77777777" w:rsidR="00FB3E8C" w:rsidRPr="00FB3E8C" w:rsidRDefault="00FB3E8C" w:rsidP="00FB3E8C">
      <w:pPr>
        <w:rPr>
          <w:u w:val="single"/>
        </w:rPr>
      </w:pPr>
    </w:p>
    <w:p w14:paraId="3E9A89ED" w14:textId="77777777" w:rsidR="00FB3E8C" w:rsidRDefault="00FB3E8C" w:rsidP="00FB3E8C">
      <w:pPr>
        <w:pStyle w:val="ListParagraph"/>
        <w:numPr>
          <w:ilvl w:val="1"/>
          <w:numId w:val="6"/>
        </w:numPr>
        <w:rPr>
          <w:u w:val="single"/>
        </w:rPr>
      </w:pPr>
      <w:r>
        <w:rPr>
          <w:u w:val="single"/>
        </w:rPr>
        <w:t>Published Conference Proceedings</w:t>
      </w:r>
    </w:p>
    <w:p w14:paraId="49AA0D48" w14:textId="34736408" w:rsidR="00FB3E8C" w:rsidRPr="00184CF2" w:rsidRDefault="00FB3E8C" w:rsidP="00FB3E8C">
      <w:pPr>
        <w:pStyle w:val="ListParagraph"/>
        <w:numPr>
          <w:ilvl w:val="2"/>
          <w:numId w:val="6"/>
        </w:numPr>
        <w:rPr>
          <w:ins w:id="114" w:author="Leonidas K Lampropoulos" w:date="2021-03-05T11:41:00Z"/>
          <w:u w:val="single"/>
          <w:rPrChange w:id="115" w:author="Leonidas K Lampropoulos" w:date="2021-03-05T11:41:00Z">
            <w:rPr>
              <w:ins w:id="116" w:author="Leonidas K Lampropoulos" w:date="2021-03-05T11:41:00Z"/>
            </w:rPr>
          </w:rPrChange>
        </w:rPr>
      </w:pPr>
      <w:r>
        <w:t>Refereed Conference Proceedings</w:t>
      </w:r>
    </w:p>
    <w:p w14:paraId="3956B052" w14:textId="0FDEEAE2" w:rsidR="00184CF2" w:rsidRPr="00184CF2" w:rsidRDefault="00184CF2" w:rsidP="00184CF2">
      <w:pPr>
        <w:pStyle w:val="ListParagraph"/>
        <w:numPr>
          <w:ilvl w:val="3"/>
          <w:numId w:val="6"/>
        </w:numPr>
        <w:rPr>
          <w:ins w:id="117" w:author="Leonidas K Lampropoulos" w:date="2021-03-05T11:42:00Z"/>
          <w:u w:val="single"/>
          <w:rPrChange w:id="118" w:author="Leonidas K Lampropoulos" w:date="2021-03-05T11:42:00Z">
            <w:rPr>
              <w:ins w:id="119" w:author="Leonidas K Lampropoulos" w:date="2021-03-05T11:42:00Z"/>
              <w:i/>
              <w:iCs/>
            </w:rPr>
          </w:rPrChange>
        </w:rPr>
      </w:pPr>
      <w:ins w:id="120" w:author="Leonidas K Lampropoulos" w:date="2021-03-05T11:41:00Z">
        <w:r>
          <w:rPr>
            <w:i/>
            <w:iCs/>
          </w:rPr>
          <w:t>Do Judge a Test by its Cover: Combining Combinatorial and Property-Based Testing. ESOP 20</w:t>
        </w:r>
      </w:ins>
      <w:ins w:id="121" w:author="Leonidas K Lampropoulos" w:date="2021-03-05T11:42:00Z">
        <w:r>
          <w:rPr>
            <w:i/>
            <w:iCs/>
          </w:rPr>
          <w:t>21</w:t>
        </w:r>
      </w:ins>
    </w:p>
    <w:p w14:paraId="49D15103" w14:textId="42C67AE7" w:rsidR="00184CF2" w:rsidRPr="00184CF2" w:rsidRDefault="00184CF2" w:rsidP="00184CF2">
      <w:pPr>
        <w:pStyle w:val="ListParagraph"/>
        <w:ind w:left="1800"/>
        <w:rPr>
          <w:ins w:id="122" w:author="Leonidas K Lampropoulos" w:date="2021-03-05T11:42:00Z"/>
          <w:u w:val="single"/>
          <w:rPrChange w:id="123" w:author="Leonidas K Lampropoulos" w:date="2021-03-05T11:42:00Z">
            <w:rPr>
              <w:ins w:id="124" w:author="Leonidas K Lampropoulos" w:date="2021-03-05T11:42:00Z"/>
              <w:i/>
              <w:iCs/>
            </w:rPr>
          </w:rPrChange>
        </w:rPr>
        <w:pPrChange w:id="125" w:author="Leonidas K Lampropoulos" w:date="2021-03-05T11:42:00Z">
          <w:pPr>
            <w:pStyle w:val="ListParagraph"/>
            <w:numPr>
              <w:ilvl w:val="3"/>
              <w:numId w:val="6"/>
            </w:numPr>
            <w:ind w:left="1800" w:hanging="720"/>
          </w:pPr>
        </w:pPrChange>
      </w:pPr>
      <w:ins w:id="126" w:author="Leonidas K Lampropoulos" w:date="2021-03-05T11:41:00Z">
        <w:r>
          <w:rPr>
            <w:i/>
            <w:iCs/>
          </w:rPr>
          <w:t>Harrison Goldstein, John Hughes, Leonidas Lampropoulos, a</w:t>
        </w:r>
      </w:ins>
      <w:ins w:id="127" w:author="Leonidas K Lampropoulos" w:date="2021-03-05T11:42:00Z">
        <w:r>
          <w:rPr>
            <w:i/>
            <w:iCs/>
          </w:rPr>
          <w:t>nd Benjamin C. Pierce</w:t>
        </w:r>
      </w:ins>
    </w:p>
    <w:p w14:paraId="010BF519" w14:textId="5F8F33BF" w:rsidR="00184CF2" w:rsidRPr="00184CF2" w:rsidRDefault="00184CF2" w:rsidP="00184CF2">
      <w:pPr>
        <w:pStyle w:val="ListParagraph"/>
        <w:numPr>
          <w:ilvl w:val="3"/>
          <w:numId w:val="6"/>
        </w:numPr>
        <w:rPr>
          <w:ins w:id="128" w:author="Leonidas K Lampropoulos" w:date="2021-03-05T11:42:00Z"/>
          <w:u w:val="single"/>
          <w:rPrChange w:id="129" w:author="Leonidas K Lampropoulos" w:date="2021-03-05T11:42:00Z">
            <w:rPr>
              <w:ins w:id="130" w:author="Leonidas K Lampropoulos" w:date="2021-03-05T11:42:00Z"/>
              <w:i/>
              <w:iCs/>
            </w:rPr>
          </w:rPrChange>
        </w:rPr>
      </w:pPr>
      <w:ins w:id="131" w:author="Leonidas K Lampropoulos" w:date="2021-03-05T11:42:00Z">
        <w:r>
          <w:rPr>
            <w:i/>
            <w:iCs/>
          </w:rPr>
          <w:t>Advancing Safety Incrementally with Checked C. POST 2019</w:t>
        </w:r>
      </w:ins>
    </w:p>
    <w:p w14:paraId="13C103E6" w14:textId="6196DC25" w:rsidR="00184CF2" w:rsidRPr="00184CF2" w:rsidRDefault="00184CF2" w:rsidP="00184CF2">
      <w:pPr>
        <w:pStyle w:val="ListParagraph"/>
        <w:ind w:left="1800"/>
        <w:rPr>
          <w:ins w:id="132" w:author="Leonidas K Lampropoulos" w:date="2021-03-05T11:42:00Z"/>
          <w:u w:val="single"/>
          <w:rPrChange w:id="133" w:author="Leonidas K Lampropoulos" w:date="2021-03-05T11:42:00Z">
            <w:rPr>
              <w:ins w:id="134" w:author="Leonidas K Lampropoulos" w:date="2021-03-05T11:42:00Z"/>
              <w:i/>
              <w:iCs/>
            </w:rPr>
          </w:rPrChange>
        </w:rPr>
        <w:pPrChange w:id="135" w:author="Leonidas K Lampropoulos" w:date="2021-03-05T11:42:00Z">
          <w:pPr>
            <w:pStyle w:val="ListParagraph"/>
            <w:numPr>
              <w:ilvl w:val="3"/>
              <w:numId w:val="6"/>
            </w:numPr>
            <w:ind w:left="1800" w:hanging="720"/>
          </w:pPr>
        </w:pPrChange>
      </w:pPr>
      <w:ins w:id="136" w:author="Leonidas K Lampropoulos" w:date="2021-03-05T11:42:00Z">
        <w:r>
          <w:rPr>
            <w:i/>
            <w:iCs/>
          </w:rPr>
          <w:t>Andrew Ruef, Leonidas Lampropoulos, Ian Sweet, David Tarditi, and Michael Hicks</w:t>
        </w:r>
      </w:ins>
    </w:p>
    <w:p w14:paraId="68497B39" w14:textId="70D2862A" w:rsidR="00184CF2" w:rsidRPr="00184CF2" w:rsidRDefault="00184CF2" w:rsidP="00184CF2">
      <w:pPr>
        <w:pStyle w:val="ListParagraph"/>
        <w:numPr>
          <w:ilvl w:val="3"/>
          <w:numId w:val="6"/>
        </w:numPr>
        <w:rPr>
          <w:ins w:id="137" w:author="Leonidas K Lampropoulos" w:date="2021-03-05T11:43:00Z"/>
          <w:u w:val="single"/>
          <w:rPrChange w:id="138" w:author="Leonidas K Lampropoulos" w:date="2021-03-05T11:43:00Z">
            <w:rPr>
              <w:ins w:id="139" w:author="Leonidas K Lampropoulos" w:date="2021-03-05T11:43:00Z"/>
              <w:i/>
              <w:iCs/>
            </w:rPr>
          </w:rPrChange>
        </w:rPr>
      </w:pPr>
      <w:ins w:id="140" w:author="Leonidas K Lampropoulos" w:date="2021-03-05T11:43:00Z">
        <w:r>
          <w:rPr>
            <w:i/>
            <w:iCs/>
          </w:rPr>
          <w:t>Beginner’s Luck: A Language for Property-Based Generators. POPL 2017</w:t>
        </w:r>
      </w:ins>
    </w:p>
    <w:p w14:paraId="5771F689" w14:textId="5C797F4C" w:rsidR="00184CF2" w:rsidRPr="00184CF2" w:rsidRDefault="00184CF2" w:rsidP="00184CF2">
      <w:pPr>
        <w:pStyle w:val="ListParagraph"/>
        <w:ind w:left="1800"/>
        <w:rPr>
          <w:ins w:id="141" w:author="Leonidas K Lampropoulos" w:date="2021-03-05T11:43:00Z"/>
          <w:u w:val="single"/>
          <w:rPrChange w:id="142" w:author="Leonidas K Lampropoulos" w:date="2021-03-05T11:43:00Z">
            <w:rPr>
              <w:ins w:id="143" w:author="Leonidas K Lampropoulos" w:date="2021-03-05T11:43:00Z"/>
              <w:i/>
              <w:iCs/>
            </w:rPr>
          </w:rPrChange>
        </w:rPr>
        <w:pPrChange w:id="144" w:author="Leonidas K Lampropoulos" w:date="2021-03-05T11:43:00Z">
          <w:pPr>
            <w:pStyle w:val="ListParagraph"/>
            <w:numPr>
              <w:ilvl w:val="3"/>
              <w:numId w:val="6"/>
            </w:numPr>
            <w:ind w:left="1800" w:hanging="720"/>
          </w:pPr>
        </w:pPrChange>
      </w:pPr>
      <w:ins w:id="145" w:author="Leonidas K Lampropoulos" w:date="2021-03-05T11:43:00Z">
        <w:r>
          <w:rPr>
            <w:i/>
            <w:iCs/>
          </w:rPr>
          <w:t>Leonidas Lampropoulos, Diane Gallois-Wong, Catalin Hritcu, John Hughes, Benjamin C. Pierce, and Li-yao Xia</w:t>
        </w:r>
      </w:ins>
    </w:p>
    <w:p w14:paraId="217A506D" w14:textId="125589E5" w:rsidR="00184CF2" w:rsidRPr="00184CF2" w:rsidRDefault="00184CF2" w:rsidP="00184CF2">
      <w:pPr>
        <w:pStyle w:val="ListParagraph"/>
        <w:numPr>
          <w:ilvl w:val="3"/>
          <w:numId w:val="6"/>
        </w:numPr>
        <w:rPr>
          <w:ins w:id="146" w:author="Leonidas K Lampropoulos" w:date="2021-03-05T11:44:00Z"/>
          <w:u w:val="single"/>
          <w:rPrChange w:id="147" w:author="Leonidas K Lampropoulos" w:date="2021-03-05T11:44:00Z">
            <w:rPr>
              <w:ins w:id="148" w:author="Leonidas K Lampropoulos" w:date="2021-03-05T11:44:00Z"/>
              <w:i/>
              <w:iCs/>
            </w:rPr>
          </w:rPrChange>
        </w:rPr>
      </w:pPr>
      <w:ins w:id="149" w:author="Leonidas K Lampropoulos" w:date="2021-03-05T11:43:00Z">
        <w:r>
          <w:rPr>
            <w:i/>
            <w:iCs/>
          </w:rPr>
          <w:t>Measuring Neural Net Robustness with Cons</w:t>
        </w:r>
      </w:ins>
      <w:ins w:id="150" w:author="Leonidas K Lampropoulos" w:date="2021-03-05T11:44:00Z">
        <w:r>
          <w:rPr>
            <w:i/>
            <w:iCs/>
          </w:rPr>
          <w:t>traints. NIPS 2016</w:t>
        </w:r>
      </w:ins>
    </w:p>
    <w:p w14:paraId="7697C89D" w14:textId="2E6CF472" w:rsidR="00184CF2" w:rsidRPr="00184CF2" w:rsidRDefault="00184CF2" w:rsidP="00184CF2">
      <w:pPr>
        <w:pStyle w:val="ListParagraph"/>
        <w:ind w:left="1800"/>
        <w:rPr>
          <w:ins w:id="151" w:author="Leonidas K Lampropoulos" w:date="2021-03-05T11:44:00Z"/>
          <w:i/>
          <w:iCs/>
          <w:rPrChange w:id="152" w:author="Leonidas K Lampropoulos" w:date="2021-03-05T11:44:00Z">
            <w:rPr>
              <w:ins w:id="153" w:author="Leonidas K Lampropoulos" w:date="2021-03-05T11:44:00Z"/>
              <w:i/>
              <w:iCs/>
            </w:rPr>
          </w:rPrChange>
        </w:rPr>
        <w:pPrChange w:id="154" w:author="Leonidas K Lampropoulos" w:date="2021-03-05T11:44:00Z">
          <w:pPr>
            <w:pStyle w:val="ListParagraph"/>
            <w:numPr>
              <w:ilvl w:val="3"/>
              <w:numId w:val="6"/>
            </w:numPr>
            <w:ind w:left="1800" w:hanging="720"/>
          </w:pPr>
        </w:pPrChange>
      </w:pPr>
      <w:ins w:id="155" w:author="Leonidas K Lampropoulos" w:date="2021-03-05T11:44:00Z">
        <w:r>
          <w:rPr>
            <w:i/>
            <w:iCs/>
          </w:rPr>
          <w:t>Osbert Bastani, Yani Ioannou, Leonidas Lampropoulos, Dimitrios Vytiniotis, Aditya Nori, and Antonio Criminisi</w:t>
        </w:r>
      </w:ins>
    </w:p>
    <w:p w14:paraId="67891E1F" w14:textId="1F85EFBE" w:rsidR="00184CF2" w:rsidRPr="00184CF2" w:rsidRDefault="00184CF2" w:rsidP="00184CF2">
      <w:pPr>
        <w:pStyle w:val="ListParagraph"/>
        <w:numPr>
          <w:ilvl w:val="3"/>
          <w:numId w:val="6"/>
        </w:numPr>
        <w:rPr>
          <w:ins w:id="156" w:author="Leonidas K Lampropoulos" w:date="2021-03-05T11:45:00Z"/>
          <w:u w:val="single"/>
          <w:rPrChange w:id="157" w:author="Leonidas K Lampropoulos" w:date="2021-03-05T11:45:00Z">
            <w:rPr>
              <w:ins w:id="158" w:author="Leonidas K Lampropoulos" w:date="2021-03-05T11:45:00Z"/>
              <w:i/>
              <w:iCs/>
            </w:rPr>
          </w:rPrChange>
        </w:rPr>
      </w:pPr>
      <w:ins w:id="159" w:author="Leonidas K Lampropoulos" w:date="2021-03-05T11:44:00Z">
        <w:r>
          <w:rPr>
            <w:i/>
            <w:iCs/>
          </w:rPr>
          <w:t>Foundational Property-Based Testing</w:t>
        </w:r>
      </w:ins>
      <w:ins w:id="160" w:author="Leonidas K Lampropoulos" w:date="2021-03-05T11:45:00Z">
        <w:r>
          <w:rPr>
            <w:i/>
            <w:iCs/>
          </w:rPr>
          <w:t>. ITP 2015</w:t>
        </w:r>
      </w:ins>
    </w:p>
    <w:p w14:paraId="704B07D0" w14:textId="1C074990" w:rsidR="00184CF2" w:rsidRPr="00184CF2" w:rsidRDefault="00184CF2" w:rsidP="00184CF2">
      <w:pPr>
        <w:pStyle w:val="ListParagraph"/>
        <w:ind w:left="1800"/>
        <w:rPr>
          <w:ins w:id="161" w:author="Leonidas K Lampropoulos" w:date="2021-03-05T11:45:00Z"/>
          <w:u w:val="single"/>
          <w:rPrChange w:id="162" w:author="Leonidas K Lampropoulos" w:date="2021-03-05T11:45:00Z">
            <w:rPr>
              <w:ins w:id="163" w:author="Leonidas K Lampropoulos" w:date="2021-03-05T11:45:00Z"/>
              <w:i/>
              <w:iCs/>
            </w:rPr>
          </w:rPrChange>
        </w:rPr>
        <w:pPrChange w:id="164" w:author="Leonidas K Lampropoulos" w:date="2021-03-05T11:45:00Z">
          <w:pPr>
            <w:pStyle w:val="ListParagraph"/>
            <w:numPr>
              <w:ilvl w:val="3"/>
              <w:numId w:val="6"/>
            </w:numPr>
            <w:ind w:left="1800" w:hanging="720"/>
          </w:pPr>
        </w:pPrChange>
      </w:pPr>
      <w:ins w:id="165" w:author="Leonidas K Lampropoulos" w:date="2021-03-05T11:45:00Z">
        <w:r>
          <w:rPr>
            <w:i/>
            <w:iCs/>
          </w:rPr>
          <w:t>Zoe Paraskevopoulou, Catalin Hritcu, Maxime Denes, Leonidas Lampropoulos, and Benjamin C. Pierce</w:t>
        </w:r>
      </w:ins>
    </w:p>
    <w:p w14:paraId="58FA907D" w14:textId="01AA8D20" w:rsidR="00184CF2" w:rsidRPr="00184CF2" w:rsidRDefault="00184CF2" w:rsidP="00184CF2">
      <w:pPr>
        <w:pStyle w:val="ListParagraph"/>
        <w:numPr>
          <w:ilvl w:val="3"/>
          <w:numId w:val="6"/>
        </w:numPr>
        <w:rPr>
          <w:ins w:id="166" w:author="Leonidas K Lampropoulos" w:date="2021-03-05T11:45:00Z"/>
          <w:u w:val="single"/>
          <w:rPrChange w:id="167" w:author="Leonidas K Lampropoulos" w:date="2021-03-05T11:45:00Z">
            <w:rPr>
              <w:ins w:id="168" w:author="Leonidas K Lampropoulos" w:date="2021-03-05T11:45:00Z"/>
              <w:i/>
              <w:iCs/>
            </w:rPr>
          </w:rPrChange>
        </w:rPr>
      </w:pPr>
      <w:ins w:id="169" w:author="Leonidas K Lampropoulos" w:date="2021-03-05T11:45:00Z">
        <w:r>
          <w:rPr>
            <w:i/>
            <w:iCs/>
          </w:rPr>
          <w:t>Testing Noninterference, Quickly. ICFP 2013</w:t>
        </w:r>
      </w:ins>
    </w:p>
    <w:p w14:paraId="06F4ADD7" w14:textId="19B32AA3" w:rsidR="00184CF2" w:rsidRPr="00184CF2" w:rsidRDefault="00184CF2" w:rsidP="00184CF2">
      <w:pPr>
        <w:pStyle w:val="ListParagraph"/>
        <w:ind w:left="1800"/>
        <w:rPr>
          <w:ins w:id="170" w:author="Leonidas K Lampropoulos" w:date="2021-03-05T11:45:00Z"/>
          <w:u w:val="single"/>
          <w:rPrChange w:id="171" w:author="Leonidas K Lampropoulos" w:date="2021-03-05T11:45:00Z">
            <w:rPr>
              <w:ins w:id="172" w:author="Leonidas K Lampropoulos" w:date="2021-03-05T11:45:00Z"/>
              <w:i/>
              <w:iCs/>
            </w:rPr>
          </w:rPrChange>
        </w:rPr>
        <w:pPrChange w:id="173" w:author="Leonidas K Lampropoulos" w:date="2021-03-05T11:45:00Z">
          <w:pPr>
            <w:pStyle w:val="ListParagraph"/>
            <w:numPr>
              <w:ilvl w:val="3"/>
              <w:numId w:val="6"/>
            </w:numPr>
            <w:ind w:left="1800" w:hanging="720"/>
          </w:pPr>
        </w:pPrChange>
      </w:pPr>
      <w:ins w:id="174" w:author="Leonidas K Lampropoulos" w:date="2021-03-05T11:45:00Z">
        <w:r>
          <w:rPr>
            <w:i/>
            <w:iCs/>
          </w:rPr>
          <w:t>Catalin Hritcu, John Hughes, Benjamin C. Pierce, Antal Spector-Zabusky, Dimitrios Vyti</w:t>
        </w:r>
      </w:ins>
      <w:ins w:id="175" w:author="Leonidas K Lampropoulos" w:date="2021-03-05T11:46:00Z">
        <w:r>
          <w:rPr>
            <w:i/>
            <w:iCs/>
          </w:rPr>
          <w:t>niotis, Arthur Azevedo de Amorim, and Leonidas Lampropoulos</w:t>
        </w:r>
      </w:ins>
    </w:p>
    <w:p w14:paraId="6A6361C4" w14:textId="77777777" w:rsidR="00184CF2" w:rsidRPr="00184CF2" w:rsidRDefault="00184CF2" w:rsidP="00184CF2">
      <w:pPr>
        <w:rPr>
          <w:u w:val="single"/>
          <w:rPrChange w:id="176" w:author="Leonidas K Lampropoulos" w:date="2021-03-05T11:46:00Z">
            <w:rPr/>
          </w:rPrChange>
        </w:rPr>
        <w:pPrChange w:id="177" w:author="Leonidas K Lampropoulos" w:date="2021-03-05T11:46:00Z">
          <w:pPr>
            <w:pStyle w:val="ListParagraph"/>
            <w:numPr>
              <w:ilvl w:val="2"/>
              <w:numId w:val="6"/>
            </w:numPr>
            <w:ind w:left="1080" w:hanging="1080"/>
          </w:pPr>
        </w:pPrChange>
      </w:pPr>
    </w:p>
    <w:p w14:paraId="1BCC683D" w14:textId="77777777" w:rsidR="00FB3E8C" w:rsidRPr="00FB3E8C" w:rsidRDefault="00FB3E8C" w:rsidP="00FB3E8C">
      <w:pPr>
        <w:pStyle w:val="ListParagraph"/>
        <w:numPr>
          <w:ilvl w:val="2"/>
          <w:numId w:val="6"/>
        </w:numPr>
        <w:rPr>
          <w:u w:val="single"/>
        </w:rPr>
      </w:pPr>
      <w:r>
        <w:t>Non-Refereed Conference Proceedings</w:t>
      </w:r>
    </w:p>
    <w:p w14:paraId="0BC7A0EA" w14:textId="77777777" w:rsidR="00FB3E8C" w:rsidRPr="00FB3E8C" w:rsidRDefault="00FB3E8C" w:rsidP="00FB3E8C">
      <w:pPr>
        <w:pStyle w:val="ListParagraph"/>
        <w:numPr>
          <w:ilvl w:val="2"/>
          <w:numId w:val="6"/>
        </w:numPr>
        <w:rPr>
          <w:u w:val="single"/>
        </w:rPr>
      </w:pPr>
      <w:r>
        <w:t xml:space="preserve">Other </w:t>
      </w:r>
    </w:p>
    <w:p w14:paraId="0474DFB1" w14:textId="77777777" w:rsidR="00FB3E8C" w:rsidRPr="00FB3E8C" w:rsidRDefault="00FB3E8C" w:rsidP="00FB3E8C">
      <w:pPr>
        <w:rPr>
          <w:u w:val="single"/>
        </w:rPr>
      </w:pPr>
    </w:p>
    <w:p w14:paraId="12B64300" w14:textId="77777777" w:rsidR="00FB3E8C" w:rsidRPr="00FB3E8C" w:rsidRDefault="00FB3E8C" w:rsidP="00FB3E8C">
      <w:pPr>
        <w:pStyle w:val="ListParagraph"/>
        <w:numPr>
          <w:ilvl w:val="1"/>
          <w:numId w:val="6"/>
        </w:numPr>
        <w:rPr>
          <w:u w:val="single"/>
        </w:rPr>
      </w:pPr>
      <w:r>
        <w:rPr>
          <w:u w:val="single"/>
        </w:rPr>
        <w:t>Conferences, Workshops, and Talks</w:t>
      </w:r>
    </w:p>
    <w:p w14:paraId="7535053A" w14:textId="70FB1458" w:rsidR="00FB3E8C" w:rsidRPr="00184CF2" w:rsidRDefault="00FB3E8C" w:rsidP="00FB3E8C">
      <w:pPr>
        <w:pStyle w:val="ListParagraph"/>
        <w:numPr>
          <w:ilvl w:val="2"/>
          <w:numId w:val="6"/>
        </w:numPr>
        <w:rPr>
          <w:ins w:id="178" w:author="Leonidas K Lampropoulos" w:date="2021-03-05T11:46:00Z"/>
          <w:u w:val="single"/>
          <w:rPrChange w:id="179" w:author="Leonidas K Lampropoulos" w:date="2021-03-05T11:46:00Z">
            <w:rPr>
              <w:ins w:id="180" w:author="Leonidas K Lampropoulos" w:date="2021-03-05T11:46:00Z"/>
            </w:rPr>
          </w:rPrChange>
        </w:rPr>
      </w:pPr>
      <w:r>
        <w:t>Keynotes</w:t>
      </w:r>
    </w:p>
    <w:p w14:paraId="6B48737F" w14:textId="379AC95E" w:rsidR="00184CF2" w:rsidRPr="00184CF2" w:rsidRDefault="00184CF2" w:rsidP="00184CF2">
      <w:pPr>
        <w:pStyle w:val="ListParagraph"/>
        <w:numPr>
          <w:ilvl w:val="3"/>
          <w:numId w:val="6"/>
        </w:numPr>
        <w:rPr>
          <w:ins w:id="181" w:author="Leonidas K Lampropoulos" w:date="2021-03-05T11:47:00Z"/>
          <w:u w:val="single"/>
          <w:rPrChange w:id="182" w:author="Leonidas K Lampropoulos" w:date="2021-03-05T11:47:00Z">
            <w:rPr>
              <w:ins w:id="183" w:author="Leonidas K Lampropoulos" w:date="2021-03-05T11:47:00Z"/>
              <w:i/>
              <w:iCs/>
            </w:rPr>
          </w:rPrChange>
        </w:rPr>
      </w:pPr>
      <w:ins w:id="184" w:author="Leonidas K Lampropoulos" w:date="2021-03-05T11:47:00Z">
        <w:r>
          <w:rPr>
            <w:i/>
            <w:iCs/>
          </w:rPr>
          <w:t>Random Testing in the Coq Proof Assistant</w:t>
        </w:r>
      </w:ins>
    </w:p>
    <w:p w14:paraId="482BDBE3" w14:textId="2BEF41D3" w:rsidR="00184CF2" w:rsidRPr="00FB3E8C" w:rsidRDefault="00184CF2" w:rsidP="00184CF2">
      <w:pPr>
        <w:pStyle w:val="ListParagraph"/>
        <w:ind w:left="1800"/>
        <w:rPr>
          <w:u w:val="single"/>
        </w:rPr>
        <w:pPrChange w:id="185" w:author="Leonidas K Lampropoulos" w:date="2021-03-05T11:47:00Z">
          <w:pPr>
            <w:pStyle w:val="ListParagraph"/>
            <w:numPr>
              <w:ilvl w:val="2"/>
              <w:numId w:val="6"/>
            </w:numPr>
            <w:ind w:left="1080" w:hanging="1080"/>
          </w:pPr>
        </w:pPrChange>
      </w:pPr>
      <w:ins w:id="186" w:author="Leonidas K Lampropoulos" w:date="2021-03-05T11:47:00Z">
        <w:r>
          <w:rPr>
            <w:i/>
            <w:iCs/>
          </w:rPr>
          <w:t>CLA, Chalmers, 2017</w:t>
        </w:r>
      </w:ins>
    </w:p>
    <w:p w14:paraId="0E16850C" w14:textId="4CA14609" w:rsidR="00FB3E8C" w:rsidRPr="00645136" w:rsidRDefault="00FB3E8C" w:rsidP="00FB3E8C">
      <w:pPr>
        <w:pStyle w:val="ListParagraph"/>
        <w:numPr>
          <w:ilvl w:val="2"/>
          <w:numId w:val="6"/>
        </w:numPr>
        <w:rPr>
          <w:ins w:id="187" w:author="Leonidas K Lampropoulos" w:date="2021-03-05T11:50:00Z"/>
          <w:u w:val="single"/>
          <w:rPrChange w:id="188" w:author="Leonidas K Lampropoulos" w:date="2021-03-05T11:50:00Z">
            <w:rPr>
              <w:ins w:id="189" w:author="Leonidas K Lampropoulos" w:date="2021-03-05T11:50:00Z"/>
            </w:rPr>
          </w:rPrChange>
        </w:rPr>
      </w:pPr>
      <w:r>
        <w:t>Invited Talks</w:t>
      </w:r>
    </w:p>
    <w:p w14:paraId="2489E95C" w14:textId="4FB06FAD" w:rsidR="00645136" w:rsidRPr="00645136" w:rsidRDefault="00645136" w:rsidP="00645136">
      <w:pPr>
        <w:pStyle w:val="ListParagraph"/>
        <w:numPr>
          <w:ilvl w:val="3"/>
          <w:numId w:val="6"/>
        </w:numPr>
        <w:rPr>
          <w:ins w:id="190" w:author="Leonidas K Lampropoulos" w:date="2021-03-05T11:50:00Z"/>
          <w:u w:val="single"/>
          <w:rPrChange w:id="191" w:author="Leonidas K Lampropoulos" w:date="2021-03-05T11:50:00Z">
            <w:rPr>
              <w:ins w:id="192" w:author="Leonidas K Lampropoulos" w:date="2021-03-05T11:50:00Z"/>
              <w:i/>
              <w:iCs/>
            </w:rPr>
          </w:rPrChange>
        </w:rPr>
      </w:pPr>
      <w:ins w:id="193" w:author="Leonidas K Lampropoulos" w:date="2021-03-05T11:50:00Z">
        <w:r>
          <w:rPr>
            <w:i/>
            <w:iCs/>
          </w:rPr>
          <w:t>Combinatorial Property-Based Testing, Athens PL Seminar 2020</w:t>
        </w:r>
      </w:ins>
    </w:p>
    <w:p w14:paraId="6208AF45" w14:textId="6A74F939" w:rsidR="00645136" w:rsidRPr="00645136" w:rsidRDefault="00645136" w:rsidP="00645136">
      <w:pPr>
        <w:pStyle w:val="ListParagraph"/>
        <w:numPr>
          <w:ilvl w:val="3"/>
          <w:numId w:val="6"/>
        </w:numPr>
        <w:rPr>
          <w:ins w:id="194" w:author="Leonidas K Lampropoulos" w:date="2021-03-05T11:50:00Z"/>
          <w:u w:val="single"/>
          <w:rPrChange w:id="195" w:author="Leonidas K Lampropoulos" w:date="2021-03-05T11:50:00Z">
            <w:rPr>
              <w:ins w:id="196" w:author="Leonidas K Lampropoulos" w:date="2021-03-05T11:50:00Z"/>
              <w:i/>
              <w:iCs/>
            </w:rPr>
          </w:rPrChange>
        </w:rPr>
      </w:pPr>
      <w:ins w:id="197" w:author="Leonidas K Lampropoulos" w:date="2021-03-05T11:50:00Z">
        <w:r>
          <w:rPr>
            <w:i/>
            <w:iCs/>
          </w:rPr>
          <w:t>Structured Property-Based Testing, Athens PL Seminar 2019</w:t>
        </w:r>
      </w:ins>
    </w:p>
    <w:p w14:paraId="08A87E12" w14:textId="4D011C4A" w:rsidR="00645136" w:rsidRPr="00BD3F7F" w:rsidRDefault="00BD3F7F" w:rsidP="00645136">
      <w:pPr>
        <w:pStyle w:val="ListParagraph"/>
        <w:numPr>
          <w:ilvl w:val="3"/>
          <w:numId w:val="6"/>
        </w:numPr>
        <w:rPr>
          <w:ins w:id="198" w:author="Leonidas K Lampropoulos" w:date="2021-03-05T11:51:00Z"/>
          <w:u w:val="single"/>
          <w:rPrChange w:id="199" w:author="Leonidas K Lampropoulos" w:date="2021-03-05T11:51:00Z">
            <w:rPr>
              <w:ins w:id="200" w:author="Leonidas K Lampropoulos" w:date="2021-03-05T11:51:00Z"/>
              <w:i/>
              <w:iCs/>
            </w:rPr>
          </w:rPrChange>
        </w:rPr>
      </w:pPr>
      <w:ins w:id="201" w:author="Leonidas K Lampropoulos" w:date="2021-03-05T11:51:00Z">
        <w:r>
          <w:rPr>
            <w:i/>
            <w:iCs/>
          </w:rPr>
          <w:t>StrictCheck: Keep your Laziness in Check, Athens PL Seminar 2018</w:t>
        </w:r>
      </w:ins>
    </w:p>
    <w:p w14:paraId="3EA73260" w14:textId="048FF18A" w:rsidR="00BD3F7F" w:rsidRPr="00BD3F7F" w:rsidRDefault="00BD3F7F" w:rsidP="00645136">
      <w:pPr>
        <w:pStyle w:val="ListParagraph"/>
        <w:numPr>
          <w:ilvl w:val="3"/>
          <w:numId w:val="6"/>
        </w:numPr>
        <w:rPr>
          <w:ins w:id="202" w:author="Leonidas K Lampropoulos" w:date="2021-03-05T11:51:00Z"/>
          <w:u w:val="single"/>
          <w:rPrChange w:id="203" w:author="Leonidas K Lampropoulos" w:date="2021-03-05T11:51:00Z">
            <w:rPr>
              <w:ins w:id="204" w:author="Leonidas K Lampropoulos" w:date="2021-03-05T11:51:00Z"/>
              <w:i/>
              <w:iCs/>
            </w:rPr>
          </w:rPrChange>
        </w:rPr>
      </w:pPr>
      <w:ins w:id="205" w:author="Leonidas K Lampropoulos" w:date="2021-03-05T11:51:00Z">
        <w:r>
          <w:rPr>
            <w:i/>
            <w:iCs/>
          </w:rPr>
          <w:t>Ode to a Random Urn. Athens PL Seminar, 2017</w:t>
        </w:r>
      </w:ins>
    </w:p>
    <w:p w14:paraId="213200F8" w14:textId="552BB161" w:rsidR="00BD3F7F" w:rsidRPr="00FB3E8C" w:rsidRDefault="00BD3F7F" w:rsidP="00645136">
      <w:pPr>
        <w:pStyle w:val="ListParagraph"/>
        <w:numPr>
          <w:ilvl w:val="3"/>
          <w:numId w:val="6"/>
        </w:numPr>
        <w:rPr>
          <w:u w:val="single"/>
        </w:rPr>
        <w:pPrChange w:id="206" w:author="Leonidas K Lampropoulos" w:date="2021-03-05T11:50:00Z">
          <w:pPr>
            <w:pStyle w:val="ListParagraph"/>
            <w:numPr>
              <w:ilvl w:val="2"/>
              <w:numId w:val="6"/>
            </w:numPr>
            <w:ind w:left="1080" w:hanging="1080"/>
          </w:pPr>
        </w:pPrChange>
      </w:pPr>
      <w:ins w:id="207" w:author="Leonidas K Lampropoulos" w:date="2021-03-05T11:51:00Z">
        <w:r>
          <w:rPr>
            <w:i/>
            <w:iCs/>
          </w:rPr>
          <w:t>Testing Noninterference, Quickly, Athens PL Seminar 2013</w:t>
        </w:r>
      </w:ins>
    </w:p>
    <w:p w14:paraId="10FAE452" w14:textId="0840B182" w:rsidR="00FB3E8C" w:rsidRPr="00BD3F7F" w:rsidRDefault="00FB3E8C" w:rsidP="00FB3E8C">
      <w:pPr>
        <w:pStyle w:val="ListParagraph"/>
        <w:numPr>
          <w:ilvl w:val="2"/>
          <w:numId w:val="6"/>
        </w:numPr>
        <w:rPr>
          <w:ins w:id="208" w:author="Leonidas K Lampropoulos" w:date="2021-03-05T11:52:00Z"/>
          <w:u w:val="single"/>
          <w:rPrChange w:id="209" w:author="Leonidas K Lampropoulos" w:date="2021-03-05T11:52:00Z">
            <w:rPr>
              <w:ins w:id="210" w:author="Leonidas K Lampropoulos" w:date="2021-03-05T11:52:00Z"/>
            </w:rPr>
          </w:rPrChange>
        </w:rPr>
      </w:pPr>
      <w:r>
        <w:t>Refereed Presentations</w:t>
      </w:r>
    </w:p>
    <w:p w14:paraId="34E6757C" w14:textId="6384ED41" w:rsidR="00BD3F7F" w:rsidRPr="00FB3E8C" w:rsidRDefault="00BD3F7F" w:rsidP="00BD3F7F">
      <w:pPr>
        <w:pStyle w:val="ListParagraph"/>
        <w:numPr>
          <w:ilvl w:val="3"/>
          <w:numId w:val="6"/>
        </w:numPr>
        <w:rPr>
          <w:u w:val="single"/>
        </w:rPr>
        <w:pPrChange w:id="211" w:author="Leonidas K Lampropoulos" w:date="2021-03-05T11:52:00Z">
          <w:pPr>
            <w:pStyle w:val="ListParagraph"/>
            <w:numPr>
              <w:ilvl w:val="2"/>
              <w:numId w:val="6"/>
            </w:numPr>
            <w:ind w:left="1080" w:hanging="1080"/>
          </w:pPr>
        </w:pPrChange>
      </w:pPr>
      <w:ins w:id="212" w:author="Leonidas K Lampropoulos" w:date="2021-03-05T11:52:00Z">
        <w:r>
          <w:rPr>
            <w:i/>
            <w:iCs/>
          </w:rPr>
          <w:t>QuickChick, Property-Based Testing in Coq (Tutorial), POPL 2019</w:t>
        </w:r>
      </w:ins>
    </w:p>
    <w:p w14:paraId="0415D1CB" w14:textId="7D8EC32E" w:rsidR="00FB3E8C" w:rsidRPr="00BD3F7F" w:rsidRDefault="00FB3E8C" w:rsidP="00FB3E8C">
      <w:pPr>
        <w:pStyle w:val="ListParagraph"/>
        <w:numPr>
          <w:ilvl w:val="2"/>
          <w:numId w:val="6"/>
        </w:numPr>
        <w:rPr>
          <w:ins w:id="213" w:author="Leonidas K Lampropoulos" w:date="2021-03-05T11:52:00Z"/>
          <w:u w:val="single"/>
          <w:rPrChange w:id="214" w:author="Leonidas K Lampropoulos" w:date="2021-03-05T11:52:00Z">
            <w:rPr>
              <w:ins w:id="215" w:author="Leonidas K Lampropoulos" w:date="2021-03-05T11:52:00Z"/>
            </w:rPr>
          </w:rPrChange>
        </w:rPr>
      </w:pPr>
      <w:r>
        <w:t>Refereed Workshop Papers</w:t>
      </w:r>
    </w:p>
    <w:p w14:paraId="68E2C37B" w14:textId="0BCB0525" w:rsidR="00BD3F7F" w:rsidRPr="00BD3F7F" w:rsidRDefault="00BD3F7F" w:rsidP="00BD3F7F">
      <w:pPr>
        <w:pStyle w:val="ListParagraph"/>
        <w:numPr>
          <w:ilvl w:val="3"/>
          <w:numId w:val="6"/>
        </w:numPr>
        <w:rPr>
          <w:ins w:id="216" w:author="Leonidas K Lampropoulos" w:date="2021-03-05T11:53:00Z"/>
          <w:u w:val="single"/>
          <w:rPrChange w:id="217" w:author="Leonidas K Lampropoulos" w:date="2021-03-05T11:53:00Z">
            <w:rPr>
              <w:ins w:id="218" w:author="Leonidas K Lampropoulos" w:date="2021-03-05T11:53:00Z"/>
              <w:i/>
              <w:iCs/>
            </w:rPr>
          </w:rPrChange>
        </w:rPr>
      </w:pPr>
      <w:ins w:id="219" w:author="Leonidas K Lampropoulos" w:date="2021-03-05T11:52:00Z">
        <w:r>
          <w:rPr>
            <w:i/>
            <w:iCs/>
          </w:rPr>
          <w:t xml:space="preserve">Ode on </w:t>
        </w:r>
      </w:ins>
      <w:ins w:id="220" w:author="Leonidas K Lampropoulos" w:date="2021-03-05T11:53:00Z">
        <w:r>
          <w:rPr>
            <w:i/>
            <w:iCs/>
          </w:rPr>
          <w:t>a Random Urn (Functional Pearl), Haskell Symposium 2017</w:t>
        </w:r>
      </w:ins>
    </w:p>
    <w:p w14:paraId="06911C36" w14:textId="3421F587" w:rsidR="00BD3F7F" w:rsidRPr="00BD3F7F" w:rsidRDefault="00BD3F7F" w:rsidP="00BD3F7F">
      <w:pPr>
        <w:pStyle w:val="ListParagraph"/>
        <w:ind w:left="1800"/>
        <w:rPr>
          <w:ins w:id="221" w:author="Leonidas K Lampropoulos" w:date="2021-03-05T11:53:00Z"/>
          <w:i/>
          <w:iCs/>
          <w:rPrChange w:id="222" w:author="Leonidas K Lampropoulos" w:date="2021-03-05T11:53:00Z">
            <w:rPr>
              <w:ins w:id="223" w:author="Leonidas K Lampropoulos" w:date="2021-03-05T11:53:00Z"/>
              <w:i/>
              <w:iCs/>
            </w:rPr>
          </w:rPrChange>
        </w:rPr>
        <w:pPrChange w:id="224" w:author="Leonidas K Lampropoulos" w:date="2021-03-05T11:53:00Z">
          <w:pPr>
            <w:pStyle w:val="ListParagraph"/>
            <w:numPr>
              <w:ilvl w:val="3"/>
              <w:numId w:val="6"/>
            </w:numPr>
            <w:ind w:left="1800" w:hanging="720"/>
          </w:pPr>
        </w:pPrChange>
      </w:pPr>
      <w:ins w:id="225" w:author="Leonidas K Lampropoulos" w:date="2021-03-05T11:53:00Z">
        <w:r>
          <w:rPr>
            <w:i/>
            <w:iCs/>
          </w:rPr>
          <w:t>Leonidas Lampropoulos, Antal Spector-Zabusky, and Kenneth Foner</w:t>
        </w:r>
      </w:ins>
    </w:p>
    <w:p w14:paraId="739DE79A" w14:textId="41680511" w:rsidR="00BD3F7F" w:rsidRPr="00BD3F7F" w:rsidRDefault="00BD3F7F" w:rsidP="00BD3F7F">
      <w:pPr>
        <w:pStyle w:val="ListParagraph"/>
        <w:numPr>
          <w:ilvl w:val="3"/>
          <w:numId w:val="6"/>
        </w:numPr>
        <w:rPr>
          <w:ins w:id="226" w:author="Leonidas K Lampropoulos" w:date="2021-03-05T11:54:00Z"/>
          <w:u w:val="single"/>
          <w:rPrChange w:id="227" w:author="Leonidas K Lampropoulos" w:date="2021-03-05T11:54:00Z">
            <w:rPr>
              <w:ins w:id="228" w:author="Leonidas K Lampropoulos" w:date="2021-03-05T11:54:00Z"/>
              <w:i/>
              <w:iCs/>
            </w:rPr>
          </w:rPrChange>
        </w:rPr>
      </w:pPr>
      <w:ins w:id="229" w:author="Leonidas K Lampropoulos" w:date="2021-03-05T11:53:00Z">
        <w:r>
          <w:rPr>
            <w:i/>
            <w:iCs/>
          </w:rPr>
          <w:t>A Tale of Two Provers: Verifying Monoidal String Matching in Liquid Haskell and Coq. Haskell Symposium 2017</w:t>
        </w:r>
      </w:ins>
    </w:p>
    <w:p w14:paraId="6E8B34AF" w14:textId="44FA8667" w:rsidR="007D469A" w:rsidRPr="007D469A" w:rsidRDefault="00BD3F7F" w:rsidP="007D469A">
      <w:pPr>
        <w:pStyle w:val="ListParagraph"/>
        <w:ind w:left="1800"/>
        <w:rPr>
          <w:ins w:id="230" w:author="Leonidas K Lampropoulos" w:date="2021-03-05T11:54:00Z"/>
          <w:i/>
          <w:iCs/>
          <w:rPrChange w:id="231" w:author="Leonidas K Lampropoulos" w:date="2021-03-05T12:42:00Z">
            <w:rPr>
              <w:ins w:id="232" w:author="Leonidas K Lampropoulos" w:date="2021-03-05T11:54:00Z"/>
              <w:i/>
              <w:iCs/>
            </w:rPr>
          </w:rPrChange>
        </w:rPr>
        <w:pPrChange w:id="233" w:author="Leonidas K Lampropoulos" w:date="2021-03-05T12:42:00Z">
          <w:pPr>
            <w:pStyle w:val="ListParagraph"/>
            <w:numPr>
              <w:ilvl w:val="3"/>
              <w:numId w:val="6"/>
            </w:numPr>
            <w:ind w:left="1800" w:hanging="720"/>
          </w:pPr>
        </w:pPrChange>
      </w:pPr>
      <w:ins w:id="234" w:author="Leonidas K Lampropoulos" w:date="2021-03-05T11:54:00Z">
        <w:r>
          <w:rPr>
            <w:i/>
            <w:iCs/>
          </w:rPr>
          <w:t>Niki Vazou, Leonidas Lampropoulos, and Jeff Polakow</w:t>
        </w:r>
      </w:ins>
    </w:p>
    <w:p w14:paraId="26961838" w14:textId="6924C6F4" w:rsidR="007D469A" w:rsidRPr="007D469A" w:rsidRDefault="007D469A" w:rsidP="00BD3F7F">
      <w:pPr>
        <w:pStyle w:val="ListParagraph"/>
        <w:numPr>
          <w:ilvl w:val="3"/>
          <w:numId w:val="6"/>
        </w:numPr>
        <w:rPr>
          <w:ins w:id="235" w:author="Leonidas K Lampropoulos" w:date="2021-03-05T12:42:00Z"/>
          <w:u w:val="single"/>
          <w:rPrChange w:id="236" w:author="Leonidas K Lampropoulos" w:date="2021-03-05T12:42:00Z">
            <w:rPr>
              <w:ins w:id="237" w:author="Leonidas K Lampropoulos" w:date="2021-03-05T12:42:00Z"/>
              <w:i/>
              <w:iCs/>
            </w:rPr>
          </w:rPrChange>
        </w:rPr>
      </w:pPr>
      <w:ins w:id="238" w:author="Leonidas K Lampropoulos" w:date="2021-03-05T12:42:00Z">
        <w:r>
          <w:rPr>
            <w:i/>
            <w:iCs/>
          </w:rPr>
          <w:t>Making our Own Luck: A Language for Random Generators, PPS Workshop. 2016</w:t>
        </w:r>
      </w:ins>
    </w:p>
    <w:p w14:paraId="59E1AAF3" w14:textId="6D711741" w:rsidR="00BD3F7F" w:rsidRPr="00BD3F7F" w:rsidRDefault="00BD3F7F" w:rsidP="00BD3F7F">
      <w:pPr>
        <w:pStyle w:val="ListParagraph"/>
        <w:numPr>
          <w:ilvl w:val="3"/>
          <w:numId w:val="6"/>
        </w:numPr>
        <w:rPr>
          <w:ins w:id="239" w:author="Leonidas K Lampropoulos" w:date="2021-03-05T11:54:00Z"/>
          <w:u w:val="single"/>
          <w:rPrChange w:id="240" w:author="Leonidas K Lampropoulos" w:date="2021-03-05T11:54:00Z">
            <w:rPr>
              <w:ins w:id="241" w:author="Leonidas K Lampropoulos" w:date="2021-03-05T11:54:00Z"/>
              <w:i/>
              <w:iCs/>
            </w:rPr>
          </w:rPrChange>
        </w:rPr>
      </w:pPr>
      <w:ins w:id="242" w:author="Leonidas K Lampropoulos" w:date="2021-03-05T11:54:00Z">
        <w:r>
          <w:rPr>
            <w:i/>
            <w:iCs/>
          </w:rPr>
          <w:t>Automatic WSDL-guided Test Case Generation for PropEr Testing of Web Servicers. WWV 2012</w:t>
        </w:r>
      </w:ins>
    </w:p>
    <w:p w14:paraId="634D7A70" w14:textId="24670CFC" w:rsidR="00BD3F7F" w:rsidRPr="00FB3E8C" w:rsidRDefault="00BD3F7F" w:rsidP="00BD3F7F">
      <w:pPr>
        <w:pStyle w:val="ListParagraph"/>
        <w:ind w:left="1800"/>
        <w:rPr>
          <w:u w:val="single"/>
        </w:rPr>
        <w:pPrChange w:id="243" w:author="Leonidas K Lampropoulos" w:date="2021-03-05T11:54:00Z">
          <w:pPr>
            <w:pStyle w:val="ListParagraph"/>
            <w:numPr>
              <w:ilvl w:val="2"/>
              <w:numId w:val="6"/>
            </w:numPr>
            <w:ind w:left="1080" w:hanging="1080"/>
          </w:pPr>
        </w:pPrChange>
      </w:pPr>
      <w:ins w:id="244" w:author="Leonidas K Lampropoulos" w:date="2021-03-05T11:54:00Z">
        <w:r>
          <w:rPr>
            <w:i/>
            <w:iCs/>
          </w:rPr>
          <w:t>Leonidas Lampropoulos and Kostis Sagonas</w:t>
        </w:r>
      </w:ins>
    </w:p>
    <w:p w14:paraId="541E0E78" w14:textId="77777777" w:rsidR="00FB3E8C" w:rsidRPr="00FB3E8C" w:rsidRDefault="00FB3E8C" w:rsidP="00FB3E8C">
      <w:pPr>
        <w:pStyle w:val="ListParagraph"/>
        <w:numPr>
          <w:ilvl w:val="2"/>
          <w:numId w:val="6"/>
        </w:numPr>
        <w:rPr>
          <w:u w:val="single"/>
        </w:rPr>
      </w:pPr>
      <w:r>
        <w:t>Refereed Abstracts</w:t>
      </w:r>
    </w:p>
    <w:p w14:paraId="201DF480" w14:textId="77777777" w:rsidR="00FB3E8C" w:rsidRPr="00FB3E8C" w:rsidRDefault="00FB3E8C" w:rsidP="00FB3E8C">
      <w:pPr>
        <w:pStyle w:val="ListParagraph"/>
        <w:numPr>
          <w:ilvl w:val="2"/>
          <w:numId w:val="6"/>
        </w:numPr>
        <w:rPr>
          <w:u w:val="single"/>
        </w:rPr>
      </w:pPr>
      <w:r>
        <w:t>Refereed Posters</w:t>
      </w:r>
    </w:p>
    <w:p w14:paraId="1BD0854E" w14:textId="1496F03D" w:rsidR="00BD3F7F" w:rsidRPr="00BD3F7F" w:rsidRDefault="00FB3E8C" w:rsidP="00BD3F7F">
      <w:pPr>
        <w:pStyle w:val="ListParagraph"/>
        <w:numPr>
          <w:ilvl w:val="2"/>
          <w:numId w:val="6"/>
        </w:numPr>
        <w:rPr>
          <w:u w:val="single"/>
          <w:rPrChange w:id="245" w:author="Leonidas K Lampropoulos" w:date="2021-03-05T11:55:00Z">
            <w:rPr/>
          </w:rPrChange>
        </w:rPr>
        <w:pPrChange w:id="246" w:author="Leonidas K Lampropoulos" w:date="2021-03-05T11:55:00Z">
          <w:pPr>
            <w:pStyle w:val="ListParagraph"/>
            <w:numPr>
              <w:ilvl w:val="2"/>
              <w:numId w:val="6"/>
            </w:numPr>
            <w:ind w:left="1080" w:hanging="1080"/>
          </w:pPr>
        </w:pPrChange>
      </w:pPr>
      <w:r>
        <w:t>Refereed Panels</w:t>
      </w:r>
    </w:p>
    <w:p w14:paraId="163C66CD" w14:textId="77777777" w:rsidR="00FB3E8C" w:rsidRPr="00FB3E8C" w:rsidRDefault="00FB3E8C" w:rsidP="00FB3E8C">
      <w:pPr>
        <w:pStyle w:val="ListParagraph"/>
        <w:numPr>
          <w:ilvl w:val="2"/>
          <w:numId w:val="6"/>
        </w:numPr>
        <w:rPr>
          <w:u w:val="single"/>
        </w:rPr>
      </w:pPr>
      <w:r>
        <w:t>Non-Refereed Presentations</w:t>
      </w:r>
    </w:p>
    <w:p w14:paraId="2640754E" w14:textId="77777777" w:rsidR="00FB3E8C" w:rsidRPr="00FB3E8C" w:rsidRDefault="00FB3E8C" w:rsidP="00FB3E8C">
      <w:pPr>
        <w:pStyle w:val="ListParagraph"/>
        <w:numPr>
          <w:ilvl w:val="2"/>
          <w:numId w:val="6"/>
        </w:numPr>
        <w:rPr>
          <w:u w:val="single"/>
        </w:rPr>
      </w:pPr>
      <w:r>
        <w:t>Non-Refereed Workshop Papers</w:t>
      </w:r>
    </w:p>
    <w:p w14:paraId="11E0F8F8" w14:textId="77777777" w:rsidR="00FB3E8C" w:rsidRPr="00FB3E8C" w:rsidRDefault="00FB3E8C" w:rsidP="00FB3E8C">
      <w:pPr>
        <w:pStyle w:val="ListParagraph"/>
        <w:numPr>
          <w:ilvl w:val="2"/>
          <w:numId w:val="6"/>
        </w:numPr>
        <w:rPr>
          <w:u w:val="single"/>
        </w:rPr>
      </w:pPr>
      <w:r>
        <w:t>Non-Refereed Abstracts</w:t>
      </w:r>
    </w:p>
    <w:p w14:paraId="7EBC0E71" w14:textId="77777777" w:rsidR="00FB3E8C" w:rsidRPr="00FB3E8C" w:rsidRDefault="00FB3E8C" w:rsidP="00FB3E8C">
      <w:pPr>
        <w:pStyle w:val="ListParagraph"/>
        <w:numPr>
          <w:ilvl w:val="2"/>
          <w:numId w:val="6"/>
        </w:numPr>
        <w:rPr>
          <w:u w:val="single"/>
        </w:rPr>
      </w:pPr>
      <w:r>
        <w:t>Non-Refereed Posters</w:t>
      </w:r>
    </w:p>
    <w:p w14:paraId="0F8308C7" w14:textId="7D8B0FBA" w:rsidR="00FB3E8C" w:rsidRPr="00BD3F7F" w:rsidRDefault="00FB3E8C" w:rsidP="00FB3E8C">
      <w:pPr>
        <w:pStyle w:val="ListParagraph"/>
        <w:numPr>
          <w:ilvl w:val="2"/>
          <w:numId w:val="6"/>
        </w:numPr>
        <w:rPr>
          <w:ins w:id="247" w:author="Leonidas K Lampropoulos" w:date="2021-03-05T11:55:00Z"/>
          <w:u w:val="single"/>
          <w:rPrChange w:id="248" w:author="Leonidas K Lampropoulos" w:date="2021-03-05T11:55:00Z">
            <w:rPr>
              <w:ins w:id="249" w:author="Leonidas K Lampropoulos" w:date="2021-03-05T11:55:00Z"/>
            </w:rPr>
          </w:rPrChange>
        </w:rPr>
      </w:pPr>
      <w:r>
        <w:t>Non-Refereed Panels</w:t>
      </w:r>
    </w:p>
    <w:p w14:paraId="5AE73BEB" w14:textId="7381022B" w:rsidR="00BD3F7F" w:rsidRPr="00BD3F7F" w:rsidRDefault="00BD3F7F" w:rsidP="00BD3F7F">
      <w:pPr>
        <w:pStyle w:val="ListParagraph"/>
        <w:numPr>
          <w:ilvl w:val="3"/>
          <w:numId w:val="6"/>
        </w:numPr>
        <w:rPr>
          <w:ins w:id="250" w:author="Leonidas K Lampropoulos" w:date="2021-03-05T11:55:00Z"/>
          <w:u w:val="single"/>
          <w:rPrChange w:id="251" w:author="Leonidas K Lampropoulos" w:date="2021-03-05T11:55:00Z">
            <w:rPr>
              <w:ins w:id="252" w:author="Leonidas K Lampropoulos" w:date="2021-03-05T11:55:00Z"/>
              <w:i/>
              <w:iCs/>
            </w:rPr>
          </w:rPrChange>
        </w:rPr>
      </w:pPr>
      <w:ins w:id="253" w:author="Leonidas K Lampropoulos" w:date="2021-03-05T11:55:00Z">
        <w:r>
          <w:rPr>
            <w:i/>
            <w:iCs/>
          </w:rPr>
          <w:t>PhD Life. Panel in Programming Languages Mentoring Worskhop. OOPSLA 2019</w:t>
        </w:r>
      </w:ins>
    </w:p>
    <w:p w14:paraId="373D3231" w14:textId="79B130EC" w:rsidR="00BD3F7F" w:rsidRPr="00FB3E8C" w:rsidRDefault="00BD3F7F" w:rsidP="00BD3F7F">
      <w:pPr>
        <w:pStyle w:val="ListParagraph"/>
        <w:numPr>
          <w:ilvl w:val="3"/>
          <w:numId w:val="6"/>
        </w:numPr>
        <w:rPr>
          <w:u w:val="single"/>
        </w:rPr>
        <w:pPrChange w:id="254" w:author="Leonidas K Lampropoulos" w:date="2021-03-05T11:55:00Z">
          <w:pPr>
            <w:pStyle w:val="ListParagraph"/>
            <w:numPr>
              <w:ilvl w:val="2"/>
              <w:numId w:val="6"/>
            </w:numPr>
            <w:ind w:left="1080" w:hanging="1080"/>
          </w:pPr>
        </w:pPrChange>
      </w:pPr>
      <w:ins w:id="255" w:author="Leonidas K Lampropoulos" w:date="2021-03-05T11:55:00Z">
        <w:r>
          <w:rPr>
            <w:i/>
            <w:iCs/>
          </w:rPr>
          <w:t>R</w:t>
        </w:r>
      </w:ins>
      <w:ins w:id="256" w:author="Leonidas K Lampropoulos" w:date="2021-03-05T11:56:00Z">
        <w:r>
          <w:rPr>
            <w:i/>
            <w:iCs/>
          </w:rPr>
          <w:t>esearch in Functional Programming. Panel in Programming Languages Mentoring Worskhop. ICFP 2018</w:t>
        </w:r>
      </w:ins>
    </w:p>
    <w:p w14:paraId="30F47A5C" w14:textId="77777777" w:rsidR="00FB3E8C" w:rsidRPr="00FB3E8C" w:rsidRDefault="00FB3E8C" w:rsidP="00FB3E8C">
      <w:pPr>
        <w:pStyle w:val="ListParagraph"/>
        <w:numPr>
          <w:ilvl w:val="2"/>
          <w:numId w:val="6"/>
        </w:numPr>
        <w:rPr>
          <w:u w:val="single"/>
        </w:rPr>
      </w:pPr>
      <w:r>
        <w:t>Symposia</w:t>
      </w:r>
    </w:p>
    <w:p w14:paraId="2E06DA83" w14:textId="77777777" w:rsidR="00FB3E8C" w:rsidRPr="00FB3E8C" w:rsidRDefault="00FB3E8C" w:rsidP="00FB3E8C">
      <w:pPr>
        <w:pStyle w:val="ListParagraph"/>
        <w:numPr>
          <w:ilvl w:val="2"/>
          <w:numId w:val="6"/>
        </w:numPr>
        <w:rPr>
          <w:u w:val="single"/>
        </w:rPr>
      </w:pPr>
      <w:r>
        <w:t>Workshops</w:t>
      </w:r>
    </w:p>
    <w:p w14:paraId="57F9AB2E" w14:textId="77777777" w:rsidR="00FB3E8C" w:rsidRPr="00FB3E8C" w:rsidRDefault="00FB3E8C" w:rsidP="00FB3E8C">
      <w:pPr>
        <w:pStyle w:val="ListParagraph"/>
        <w:numPr>
          <w:ilvl w:val="2"/>
          <w:numId w:val="6"/>
        </w:numPr>
        <w:rPr>
          <w:u w:val="single"/>
        </w:rPr>
      </w:pPr>
      <w:r>
        <w:t xml:space="preserve">Colloquia </w:t>
      </w:r>
    </w:p>
    <w:p w14:paraId="2028EA84" w14:textId="77777777" w:rsidR="00FB3E8C" w:rsidRPr="00FB3E8C" w:rsidRDefault="00FB3E8C" w:rsidP="00FB3E8C">
      <w:pPr>
        <w:pStyle w:val="ListParagraph"/>
        <w:numPr>
          <w:ilvl w:val="2"/>
          <w:numId w:val="6"/>
        </w:numPr>
        <w:rPr>
          <w:u w:val="single"/>
        </w:rPr>
      </w:pPr>
      <w:r>
        <w:t xml:space="preserve">Other </w:t>
      </w:r>
    </w:p>
    <w:p w14:paraId="5CB98585" w14:textId="77777777" w:rsidR="00FB3E8C" w:rsidRPr="00FB3E8C" w:rsidRDefault="00FB3E8C" w:rsidP="00FB3E8C">
      <w:pPr>
        <w:rPr>
          <w:u w:val="single"/>
        </w:rPr>
      </w:pPr>
    </w:p>
    <w:p w14:paraId="544428AA" w14:textId="77777777" w:rsidR="00FB3E8C" w:rsidRPr="00FB3E8C" w:rsidRDefault="00FB3E8C" w:rsidP="00FB3E8C">
      <w:pPr>
        <w:pStyle w:val="ListParagraph"/>
        <w:numPr>
          <w:ilvl w:val="1"/>
          <w:numId w:val="6"/>
        </w:numPr>
        <w:rPr>
          <w:u w:val="single"/>
        </w:rPr>
      </w:pPr>
      <w:r>
        <w:rPr>
          <w:u w:val="single"/>
        </w:rPr>
        <w:t>Professional and Extension Publications</w:t>
      </w:r>
    </w:p>
    <w:p w14:paraId="55D8EA6E" w14:textId="77777777" w:rsidR="00FB3E8C" w:rsidRPr="00FB3E8C" w:rsidRDefault="00FB3E8C" w:rsidP="00FB3E8C">
      <w:pPr>
        <w:pStyle w:val="ListParagraph"/>
        <w:numPr>
          <w:ilvl w:val="2"/>
          <w:numId w:val="6"/>
        </w:numPr>
        <w:rPr>
          <w:u w:val="single"/>
        </w:rPr>
      </w:pPr>
      <w:r>
        <w:t>Reports and Non-Refereed Monographs</w:t>
      </w:r>
    </w:p>
    <w:p w14:paraId="7DA674A5" w14:textId="77777777" w:rsidR="00FB3E8C" w:rsidRPr="00B627CC" w:rsidRDefault="00FB3E8C" w:rsidP="00FB3E8C">
      <w:pPr>
        <w:pStyle w:val="ListParagraph"/>
        <w:numPr>
          <w:ilvl w:val="2"/>
          <w:numId w:val="6"/>
        </w:numPr>
        <w:rPr>
          <w:u w:val="single"/>
        </w:rPr>
      </w:pPr>
      <w:r>
        <w:t xml:space="preserve">Pre-print / Working </w:t>
      </w:r>
      <w:r w:rsidRPr="00B627CC">
        <w:t xml:space="preserve">Paper </w:t>
      </w:r>
      <w:r w:rsidRPr="00B627CC">
        <w:rPr>
          <w:i/>
        </w:rPr>
        <w:t>(Not Work in Progress)</w:t>
      </w:r>
    </w:p>
    <w:p w14:paraId="75D5D35A" w14:textId="77777777" w:rsidR="00FB3E8C" w:rsidRPr="00FB3E8C" w:rsidRDefault="00FB3E8C" w:rsidP="00FB3E8C">
      <w:pPr>
        <w:pStyle w:val="ListParagraph"/>
        <w:numPr>
          <w:ilvl w:val="2"/>
          <w:numId w:val="6"/>
        </w:numPr>
        <w:rPr>
          <w:u w:val="single"/>
        </w:rPr>
      </w:pPr>
      <w:r>
        <w:t>Legal Briefs</w:t>
      </w:r>
    </w:p>
    <w:p w14:paraId="271A15D0" w14:textId="77777777" w:rsidR="00FB3E8C" w:rsidRPr="00F81C45" w:rsidRDefault="00FB3E8C" w:rsidP="00F81C45">
      <w:pPr>
        <w:pStyle w:val="ListParagraph"/>
        <w:numPr>
          <w:ilvl w:val="2"/>
          <w:numId w:val="6"/>
        </w:numPr>
        <w:rPr>
          <w:u w:val="single"/>
        </w:rPr>
      </w:pPr>
      <w:r>
        <w:t>Policy Briefs</w:t>
      </w:r>
    </w:p>
    <w:p w14:paraId="2EC3989E" w14:textId="77777777" w:rsidR="00F81C45" w:rsidRPr="00F81C45" w:rsidRDefault="00F81C45" w:rsidP="00F81C45">
      <w:pPr>
        <w:pStyle w:val="ListParagraph"/>
        <w:numPr>
          <w:ilvl w:val="2"/>
          <w:numId w:val="6"/>
        </w:numPr>
        <w:rPr>
          <w:u w:val="single"/>
        </w:rPr>
      </w:pPr>
      <w:r>
        <w:t>Refereed Extension Publications</w:t>
      </w:r>
    </w:p>
    <w:p w14:paraId="20C2A6E3" w14:textId="77777777" w:rsidR="00F81C45" w:rsidRPr="00F81C45" w:rsidRDefault="00F81C45" w:rsidP="00F81C45">
      <w:pPr>
        <w:pStyle w:val="ListParagraph"/>
        <w:numPr>
          <w:ilvl w:val="2"/>
          <w:numId w:val="6"/>
        </w:numPr>
        <w:rPr>
          <w:u w:val="single"/>
        </w:rPr>
      </w:pPr>
      <w:r>
        <w:t>Non-Refereed Extension Publications</w:t>
      </w:r>
    </w:p>
    <w:p w14:paraId="668922DC" w14:textId="77777777" w:rsidR="00F81C45" w:rsidRPr="00F81C45" w:rsidRDefault="00F81C45" w:rsidP="00F81C45">
      <w:pPr>
        <w:pStyle w:val="ListParagraph"/>
        <w:numPr>
          <w:ilvl w:val="2"/>
          <w:numId w:val="6"/>
        </w:numPr>
        <w:rPr>
          <w:u w:val="single"/>
        </w:rPr>
      </w:pPr>
      <w:r>
        <w:t>Refereed Curricula</w:t>
      </w:r>
    </w:p>
    <w:p w14:paraId="360B4E4E" w14:textId="77777777" w:rsidR="00F81C45" w:rsidRPr="00F81C45" w:rsidRDefault="00F81C45" w:rsidP="00F81C45">
      <w:pPr>
        <w:pStyle w:val="ListParagraph"/>
        <w:numPr>
          <w:ilvl w:val="2"/>
          <w:numId w:val="6"/>
        </w:numPr>
        <w:rPr>
          <w:u w:val="single"/>
        </w:rPr>
      </w:pPr>
      <w:r>
        <w:t>Non-Refereed Curriculum</w:t>
      </w:r>
    </w:p>
    <w:p w14:paraId="6AC7CDE4" w14:textId="77777777" w:rsidR="00F81C45" w:rsidRPr="00F81C45" w:rsidRDefault="00F81C45" w:rsidP="00F81C45">
      <w:pPr>
        <w:pStyle w:val="ListParagraph"/>
        <w:numPr>
          <w:ilvl w:val="2"/>
          <w:numId w:val="6"/>
        </w:numPr>
        <w:rPr>
          <w:u w:val="single"/>
        </w:rPr>
      </w:pPr>
      <w:r>
        <w:t>Non-Refereed Journal Articles</w:t>
      </w:r>
    </w:p>
    <w:p w14:paraId="0E328F94" w14:textId="77777777" w:rsidR="00F81C45" w:rsidRPr="00EE67B5" w:rsidRDefault="00F81C45" w:rsidP="00F81C45">
      <w:pPr>
        <w:pStyle w:val="ListParagraph"/>
        <w:numPr>
          <w:ilvl w:val="2"/>
          <w:numId w:val="6"/>
        </w:numPr>
        <w:rPr>
          <w:u w:val="single"/>
        </w:rPr>
      </w:pPr>
      <w:r>
        <w:t>Other</w:t>
      </w:r>
    </w:p>
    <w:p w14:paraId="44BADC09" w14:textId="77777777" w:rsidR="00EE67B5" w:rsidRPr="00EE67B5" w:rsidRDefault="00EE67B5" w:rsidP="00EE67B5">
      <w:pPr>
        <w:rPr>
          <w:u w:val="single"/>
        </w:rPr>
      </w:pPr>
    </w:p>
    <w:p w14:paraId="4F9812BF" w14:textId="77777777" w:rsidR="00F81C45" w:rsidRPr="00F81C45" w:rsidRDefault="00F81C45" w:rsidP="00F81C45">
      <w:pPr>
        <w:pStyle w:val="ListParagraph"/>
        <w:numPr>
          <w:ilvl w:val="1"/>
          <w:numId w:val="6"/>
        </w:numPr>
        <w:rPr>
          <w:u w:val="single"/>
        </w:rPr>
      </w:pPr>
      <w:r>
        <w:rPr>
          <w:u w:val="single"/>
        </w:rPr>
        <w:t>Book Reviews, Notes, and Other Contributions</w:t>
      </w:r>
    </w:p>
    <w:p w14:paraId="1813FC2F" w14:textId="77777777" w:rsidR="00F81C45" w:rsidRPr="00F81C45" w:rsidRDefault="00F81C45" w:rsidP="00F81C45">
      <w:pPr>
        <w:pStyle w:val="ListParagraph"/>
        <w:numPr>
          <w:ilvl w:val="2"/>
          <w:numId w:val="6"/>
        </w:numPr>
        <w:rPr>
          <w:u w:val="single"/>
        </w:rPr>
      </w:pPr>
      <w:r>
        <w:t>Book Reviews</w:t>
      </w:r>
    </w:p>
    <w:p w14:paraId="51BE65E6" w14:textId="77777777" w:rsidR="00F81C45" w:rsidRPr="00F81C45" w:rsidRDefault="00F81C45" w:rsidP="00F81C45">
      <w:pPr>
        <w:pStyle w:val="ListParagraph"/>
        <w:numPr>
          <w:ilvl w:val="2"/>
          <w:numId w:val="6"/>
        </w:numPr>
        <w:rPr>
          <w:u w:val="single"/>
        </w:rPr>
      </w:pPr>
      <w:r>
        <w:t>Essays</w:t>
      </w:r>
    </w:p>
    <w:p w14:paraId="105805B2" w14:textId="77777777" w:rsidR="00F81C45" w:rsidRPr="00F81C45" w:rsidRDefault="00F81C45" w:rsidP="00F81C45">
      <w:pPr>
        <w:pStyle w:val="ListParagraph"/>
        <w:numPr>
          <w:ilvl w:val="2"/>
          <w:numId w:val="6"/>
        </w:numPr>
        <w:rPr>
          <w:u w:val="single"/>
        </w:rPr>
      </w:pPr>
      <w:r>
        <w:t>Notes</w:t>
      </w:r>
    </w:p>
    <w:p w14:paraId="1BDF28AD" w14:textId="77777777" w:rsidR="00F81C45" w:rsidRPr="00F81C45" w:rsidRDefault="00F81C45" w:rsidP="00F81C45">
      <w:pPr>
        <w:pStyle w:val="ListParagraph"/>
        <w:numPr>
          <w:ilvl w:val="2"/>
          <w:numId w:val="6"/>
        </w:numPr>
        <w:rPr>
          <w:u w:val="single"/>
        </w:rPr>
      </w:pPr>
      <w:r>
        <w:t>Manuals</w:t>
      </w:r>
    </w:p>
    <w:p w14:paraId="5B28325D" w14:textId="77777777" w:rsidR="00F81C45" w:rsidRPr="00EE67B5" w:rsidRDefault="00F81C45" w:rsidP="00F81C45">
      <w:pPr>
        <w:pStyle w:val="ListParagraph"/>
        <w:numPr>
          <w:ilvl w:val="2"/>
          <w:numId w:val="6"/>
        </w:numPr>
        <w:rPr>
          <w:u w:val="single"/>
        </w:rPr>
      </w:pPr>
      <w:r>
        <w:t>Other</w:t>
      </w:r>
    </w:p>
    <w:p w14:paraId="3020F87F" w14:textId="77777777" w:rsidR="00EE67B5" w:rsidRPr="00EE67B5" w:rsidRDefault="00EE67B5" w:rsidP="00EE67B5">
      <w:pPr>
        <w:rPr>
          <w:u w:val="single"/>
        </w:rPr>
      </w:pPr>
    </w:p>
    <w:p w14:paraId="7BE9EA63" w14:textId="77777777" w:rsidR="00F81C45" w:rsidRPr="00F81C45" w:rsidRDefault="00F81C45" w:rsidP="00F81C45">
      <w:pPr>
        <w:pStyle w:val="ListParagraph"/>
        <w:numPr>
          <w:ilvl w:val="1"/>
          <w:numId w:val="6"/>
        </w:numPr>
        <w:rPr>
          <w:u w:val="single"/>
        </w:rPr>
      </w:pPr>
      <w:r>
        <w:rPr>
          <w:u w:val="single"/>
        </w:rPr>
        <w:t>Completed Creative Works</w:t>
      </w:r>
      <w:r w:rsidR="00072383">
        <w:rPr>
          <w:u w:val="single"/>
        </w:rPr>
        <w:t xml:space="preserve"> and </w:t>
      </w:r>
      <w:r w:rsidR="00605D5F">
        <w:rPr>
          <w:u w:val="single"/>
        </w:rPr>
        <w:t>Scholarship</w:t>
      </w:r>
    </w:p>
    <w:p w14:paraId="57D1D864" w14:textId="77777777" w:rsidR="00F81C45" w:rsidRPr="00F81C45" w:rsidRDefault="00F81C45" w:rsidP="00F81C45">
      <w:pPr>
        <w:pStyle w:val="ListParagraph"/>
        <w:numPr>
          <w:ilvl w:val="2"/>
          <w:numId w:val="6"/>
        </w:numPr>
        <w:rPr>
          <w:u w:val="single"/>
        </w:rPr>
      </w:pPr>
      <w:r>
        <w:t>Datasets</w:t>
      </w:r>
    </w:p>
    <w:p w14:paraId="28675B0E" w14:textId="77777777" w:rsidR="00F81C45" w:rsidRPr="00A93324" w:rsidRDefault="00F81C45" w:rsidP="00266CEB">
      <w:pPr>
        <w:pStyle w:val="ListParagraph"/>
        <w:numPr>
          <w:ilvl w:val="2"/>
          <w:numId w:val="6"/>
        </w:numPr>
        <w:rPr>
          <w:u w:val="single"/>
        </w:rPr>
      </w:pPr>
      <w:r>
        <w:t>Constructed Projects</w:t>
      </w:r>
      <w:r w:rsidR="00266CEB">
        <w:t>, Original Plans and Designs</w:t>
      </w:r>
    </w:p>
    <w:p w14:paraId="201D030D" w14:textId="77777777" w:rsidR="00F81C45" w:rsidRPr="00F81C45" w:rsidRDefault="00F81C45" w:rsidP="00F81C45">
      <w:pPr>
        <w:pStyle w:val="ListParagraph"/>
        <w:numPr>
          <w:ilvl w:val="2"/>
          <w:numId w:val="6"/>
        </w:numPr>
        <w:rPr>
          <w:u w:val="single"/>
        </w:rPr>
      </w:pPr>
      <w:r>
        <w:t>Demonstrations</w:t>
      </w:r>
    </w:p>
    <w:p w14:paraId="140AD0D5" w14:textId="77777777" w:rsidR="00F81C45" w:rsidRPr="00F81C45" w:rsidRDefault="00F81C45">
      <w:pPr>
        <w:pStyle w:val="ListParagraph"/>
        <w:numPr>
          <w:ilvl w:val="2"/>
          <w:numId w:val="6"/>
        </w:numPr>
        <w:rPr>
          <w:u w:val="single"/>
        </w:rPr>
      </w:pPr>
      <w:r>
        <w:t>Inventions</w:t>
      </w:r>
    </w:p>
    <w:p w14:paraId="7DFA3D50" w14:textId="77777777" w:rsidR="00F81C45" w:rsidRPr="00F81C45" w:rsidRDefault="00F81C45" w:rsidP="00F81C45">
      <w:pPr>
        <w:pStyle w:val="ListParagraph"/>
        <w:numPr>
          <w:ilvl w:val="2"/>
          <w:numId w:val="6"/>
        </w:numPr>
        <w:rPr>
          <w:u w:val="single"/>
        </w:rPr>
      </w:pPr>
      <w:r>
        <w:t>Software and Applications</w:t>
      </w:r>
    </w:p>
    <w:p w14:paraId="040F2046" w14:textId="77777777" w:rsidR="00F81C45" w:rsidRPr="00F81C45" w:rsidRDefault="00F81C45" w:rsidP="00F81C45">
      <w:pPr>
        <w:pStyle w:val="ListParagraph"/>
        <w:numPr>
          <w:ilvl w:val="2"/>
          <w:numId w:val="6"/>
        </w:numPr>
        <w:rPr>
          <w:u w:val="single"/>
        </w:rPr>
      </w:pPr>
      <w:r>
        <w:t>Websites</w:t>
      </w:r>
    </w:p>
    <w:p w14:paraId="5355DACC" w14:textId="77777777" w:rsidR="00F81C45" w:rsidRPr="00A93324" w:rsidRDefault="00F81C45" w:rsidP="00F81C45">
      <w:pPr>
        <w:pStyle w:val="ListParagraph"/>
        <w:numPr>
          <w:ilvl w:val="2"/>
          <w:numId w:val="6"/>
        </w:numPr>
        <w:rPr>
          <w:u w:val="single"/>
        </w:rPr>
      </w:pPr>
      <w:r>
        <w:t>Exhibitions and Installations</w:t>
      </w:r>
      <w:r w:rsidR="00605D5F">
        <w:t>, Solo</w:t>
      </w:r>
    </w:p>
    <w:p w14:paraId="1FB794E2" w14:textId="77777777" w:rsidR="00605D5F" w:rsidRPr="00F81C45" w:rsidRDefault="00605D5F" w:rsidP="00F81C45">
      <w:pPr>
        <w:pStyle w:val="ListParagraph"/>
        <w:numPr>
          <w:ilvl w:val="2"/>
          <w:numId w:val="6"/>
        </w:numPr>
        <w:rPr>
          <w:u w:val="single"/>
        </w:rPr>
      </w:pPr>
      <w:r>
        <w:t>Exhibitions and Installations, Group</w:t>
      </w:r>
    </w:p>
    <w:p w14:paraId="60D77499" w14:textId="77777777" w:rsidR="00F81C45" w:rsidRPr="00F81C45" w:rsidRDefault="00F81C45" w:rsidP="00F81C45">
      <w:pPr>
        <w:pStyle w:val="ListParagraph"/>
        <w:numPr>
          <w:ilvl w:val="2"/>
          <w:numId w:val="6"/>
        </w:numPr>
        <w:rPr>
          <w:u w:val="single"/>
        </w:rPr>
      </w:pPr>
      <w:r>
        <w:t>Performing Arts</w:t>
      </w:r>
    </w:p>
    <w:p w14:paraId="44A0EAE6" w14:textId="77777777" w:rsidR="00F81C45" w:rsidRPr="00F81C45" w:rsidRDefault="00F81C45" w:rsidP="00F81C45">
      <w:pPr>
        <w:pStyle w:val="ListParagraph"/>
        <w:numPr>
          <w:ilvl w:val="2"/>
          <w:numId w:val="6"/>
        </w:numPr>
        <w:rPr>
          <w:u w:val="single"/>
        </w:rPr>
      </w:pPr>
      <w:r>
        <w:t>Costume, Stage, Multimedia, and Theatrical Design</w:t>
      </w:r>
    </w:p>
    <w:p w14:paraId="6C6040CF" w14:textId="77777777" w:rsidR="00F81C45" w:rsidRPr="00F81C45" w:rsidRDefault="00F81C45" w:rsidP="00F81C45">
      <w:pPr>
        <w:pStyle w:val="ListParagraph"/>
        <w:numPr>
          <w:ilvl w:val="2"/>
          <w:numId w:val="6"/>
        </w:numPr>
        <w:rPr>
          <w:u w:val="single"/>
        </w:rPr>
      </w:pPr>
      <w:r>
        <w:t>Graphic Design</w:t>
      </w:r>
    </w:p>
    <w:p w14:paraId="43A33B70" w14:textId="77777777" w:rsidR="00F81C45" w:rsidRPr="00F81C45" w:rsidRDefault="00F81C45" w:rsidP="00F81C45">
      <w:pPr>
        <w:pStyle w:val="ListParagraph"/>
        <w:numPr>
          <w:ilvl w:val="2"/>
          <w:numId w:val="6"/>
        </w:numPr>
        <w:rPr>
          <w:u w:val="single"/>
        </w:rPr>
      </w:pPr>
      <w:r>
        <w:t xml:space="preserve">Choreography </w:t>
      </w:r>
    </w:p>
    <w:p w14:paraId="682C0370" w14:textId="77777777" w:rsidR="00F81C45" w:rsidRPr="00F81C45" w:rsidRDefault="00F81C45" w:rsidP="00F81C45">
      <w:pPr>
        <w:pStyle w:val="ListParagraph"/>
        <w:numPr>
          <w:ilvl w:val="2"/>
          <w:numId w:val="6"/>
        </w:numPr>
        <w:rPr>
          <w:u w:val="single"/>
        </w:rPr>
      </w:pPr>
      <w:r>
        <w:t>Works of Creative Writing</w:t>
      </w:r>
    </w:p>
    <w:p w14:paraId="7B8CD206" w14:textId="77777777" w:rsidR="00F81C45" w:rsidRPr="00A93324" w:rsidRDefault="00F81C45" w:rsidP="00F81C45">
      <w:pPr>
        <w:pStyle w:val="ListParagraph"/>
        <w:numPr>
          <w:ilvl w:val="2"/>
          <w:numId w:val="6"/>
        </w:numPr>
        <w:rPr>
          <w:u w:val="single"/>
        </w:rPr>
      </w:pPr>
      <w:r>
        <w:t>Film, Video, and Multimedia</w:t>
      </w:r>
    </w:p>
    <w:p w14:paraId="6462376C" w14:textId="77777777" w:rsidR="00605D5F" w:rsidRPr="00F81C45" w:rsidRDefault="00605D5F" w:rsidP="00F81C45">
      <w:pPr>
        <w:pStyle w:val="ListParagraph"/>
        <w:numPr>
          <w:ilvl w:val="2"/>
          <w:numId w:val="6"/>
        </w:numPr>
        <w:rPr>
          <w:u w:val="single"/>
        </w:rPr>
      </w:pPr>
      <w:r>
        <w:t>Vocal or Movement Design</w:t>
      </w:r>
    </w:p>
    <w:p w14:paraId="26F52532" w14:textId="77777777" w:rsidR="00F81C45" w:rsidRPr="00F81C45" w:rsidRDefault="00F81C45" w:rsidP="00F81C45">
      <w:pPr>
        <w:pStyle w:val="ListParagraph"/>
        <w:numPr>
          <w:ilvl w:val="2"/>
          <w:numId w:val="6"/>
        </w:numPr>
        <w:rPr>
          <w:u w:val="single"/>
        </w:rPr>
      </w:pPr>
      <w:r>
        <w:t>Citations and Reviews</w:t>
      </w:r>
    </w:p>
    <w:p w14:paraId="25A0A56A" w14:textId="77777777" w:rsidR="00F81C45" w:rsidRPr="00EE67B5" w:rsidRDefault="00F81C45" w:rsidP="00F81C45">
      <w:pPr>
        <w:pStyle w:val="ListParagraph"/>
        <w:numPr>
          <w:ilvl w:val="2"/>
          <w:numId w:val="6"/>
        </w:numPr>
        <w:rPr>
          <w:u w:val="single"/>
        </w:rPr>
      </w:pPr>
      <w:r>
        <w:t xml:space="preserve">Other </w:t>
      </w:r>
    </w:p>
    <w:p w14:paraId="1EF69A78" w14:textId="77777777" w:rsidR="00EE67B5" w:rsidRPr="00EE67B5" w:rsidRDefault="00EE67B5" w:rsidP="00EE67B5">
      <w:pPr>
        <w:rPr>
          <w:u w:val="single"/>
        </w:rPr>
      </w:pPr>
    </w:p>
    <w:p w14:paraId="7590A197" w14:textId="77777777" w:rsidR="00F81C45" w:rsidRDefault="00F81C45" w:rsidP="00F81C45">
      <w:pPr>
        <w:pStyle w:val="ListParagraph"/>
        <w:numPr>
          <w:ilvl w:val="1"/>
          <w:numId w:val="6"/>
        </w:numPr>
        <w:rPr>
          <w:u w:val="single"/>
        </w:rPr>
      </w:pPr>
      <w:r>
        <w:rPr>
          <w:u w:val="single"/>
        </w:rPr>
        <w:t>Significant Works in Public Media</w:t>
      </w:r>
    </w:p>
    <w:p w14:paraId="4894204E" w14:textId="77777777" w:rsidR="00F81C45" w:rsidRPr="00F81C45" w:rsidRDefault="00F81C45" w:rsidP="00EE67B5">
      <w:pPr>
        <w:ind w:left="1080"/>
        <w:rPr>
          <w:i/>
        </w:rPr>
      </w:pPr>
      <w:r>
        <w:rPr>
          <w:i/>
        </w:rPr>
        <w:t>Specify the following: Title, Publication/Media Name, Contributors, Types (print, online, broadcast, video, documentary)</w:t>
      </w:r>
    </w:p>
    <w:p w14:paraId="75A83350" w14:textId="77777777" w:rsidR="00F81C45" w:rsidRPr="00F81C45" w:rsidRDefault="00F81C45" w:rsidP="00F81C45">
      <w:pPr>
        <w:pStyle w:val="ListParagraph"/>
        <w:numPr>
          <w:ilvl w:val="2"/>
          <w:numId w:val="6"/>
        </w:numPr>
        <w:rPr>
          <w:u w:val="single"/>
        </w:rPr>
      </w:pPr>
      <w:r>
        <w:t>Explanatory, Investigative, or Long-Form Journalism</w:t>
      </w:r>
    </w:p>
    <w:p w14:paraId="50C5823E" w14:textId="77777777" w:rsidR="00F81C45" w:rsidRPr="00F81C45" w:rsidRDefault="00F81C45" w:rsidP="00F81C45">
      <w:pPr>
        <w:pStyle w:val="ListParagraph"/>
        <w:numPr>
          <w:ilvl w:val="2"/>
          <w:numId w:val="6"/>
        </w:numPr>
        <w:rPr>
          <w:u w:val="single"/>
        </w:rPr>
      </w:pPr>
      <w:r>
        <w:t>Other Significant Journalism</w:t>
      </w:r>
    </w:p>
    <w:p w14:paraId="442259DE" w14:textId="77777777" w:rsidR="00F81C45" w:rsidRPr="00F81C45" w:rsidRDefault="00F81C45" w:rsidP="00F81C45">
      <w:pPr>
        <w:pStyle w:val="ListParagraph"/>
        <w:numPr>
          <w:ilvl w:val="2"/>
          <w:numId w:val="6"/>
        </w:numPr>
        <w:rPr>
          <w:u w:val="single"/>
        </w:rPr>
      </w:pPr>
      <w:r>
        <w:t>Commentary / Analysis</w:t>
      </w:r>
    </w:p>
    <w:p w14:paraId="74DE6F37" w14:textId="77777777" w:rsidR="00F81C45" w:rsidRPr="00F81C45" w:rsidRDefault="00F81C45" w:rsidP="00F81C45">
      <w:pPr>
        <w:pStyle w:val="ListParagraph"/>
        <w:numPr>
          <w:ilvl w:val="2"/>
          <w:numId w:val="6"/>
        </w:numPr>
        <w:rPr>
          <w:u w:val="single"/>
        </w:rPr>
      </w:pPr>
      <w:r>
        <w:t>Interactive Online Database</w:t>
      </w:r>
    </w:p>
    <w:p w14:paraId="145D7B75" w14:textId="77777777" w:rsidR="00F81C45" w:rsidRPr="00F81C45" w:rsidRDefault="00F81C45" w:rsidP="00F81C45">
      <w:pPr>
        <w:pStyle w:val="ListParagraph"/>
        <w:numPr>
          <w:ilvl w:val="2"/>
          <w:numId w:val="6"/>
        </w:numPr>
        <w:rPr>
          <w:u w:val="single"/>
        </w:rPr>
      </w:pPr>
      <w:r>
        <w:t>Radio Series</w:t>
      </w:r>
    </w:p>
    <w:p w14:paraId="6155EF53" w14:textId="77777777" w:rsidR="00F81C45" w:rsidRPr="00F81C45" w:rsidRDefault="00F81C45" w:rsidP="00F81C45">
      <w:pPr>
        <w:pStyle w:val="ListParagraph"/>
        <w:numPr>
          <w:ilvl w:val="2"/>
          <w:numId w:val="6"/>
        </w:numPr>
        <w:rPr>
          <w:u w:val="single"/>
        </w:rPr>
      </w:pPr>
      <w:r>
        <w:t>TV / Radio Broadcast</w:t>
      </w:r>
    </w:p>
    <w:p w14:paraId="38CB295B" w14:textId="77777777" w:rsidR="00F81C45" w:rsidRPr="00F81C45" w:rsidRDefault="00F81C45" w:rsidP="00F81C45">
      <w:pPr>
        <w:pStyle w:val="ListParagraph"/>
        <w:numPr>
          <w:ilvl w:val="2"/>
          <w:numId w:val="6"/>
        </w:numPr>
        <w:rPr>
          <w:u w:val="single"/>
        </w:rPr>
      </w:pPr>
      <w:r>
        <w:t>Ongoing Articles / Columns in Newspapers</w:t>
      </w:r>
    </w:p>
    <w:p w14:paraId="64FE589B" w14:textId="77777777" w:rsidR="00F81C45" w:rsidRPr="00F81C45" w:rsidRDefault="00F81C45" w:rsidP="00F81C45">
      <w:pPr>
        <w:pStyle w:val="ListParagraph"/>
        <w:numPr>
          <w:ilvl w:val="2"/>
          <w:numId w:val="6"/>
        </w:numPr>
        <w:rPr>
          <w:u w:val="single"/>
        </w:rPr>
      </w:pPr>
      <w:r>
        <w:t>Ongoing Articles / Columns in Magazines</w:t>
      </w:r>
    </w:p>
    <w:p w14:paraId="0C9A1644" w14:textId="77777777" w:rsidR="00F81C45" w:rsidRPr="00F81C45" w:rsidRDefault="00F81C45" w:rsidP="00F81C45">
      <w:pPr>
        <w:pStyle w:val="ListParagraph"/>
        <w:numPr>
          <w:ilvl w:val="2"/>
          <w:numId w:val="6"/>
        </w:numPr>
        <w:rPr>
          <w:u w:val="single"/>
        </w:rPr>
      </w:pPr>
      <w:r>
        <w:t>Ongoing Articles / Columns in Newsletters</w:t>
      </w:r>
    </w:p>
    <w:p w14:paraId="0E54EE05" w14:textId="77777777" w:rsidR="00F81C45" w:rsidRPr="00EE67B5" w:rsidRDefault="00F81C45" w:rsidP="00F81C45">
      <w:pPr>
        <w:pStyle w:val="ListParagraph"/>
        <w:numPr>
          <w:ilvl w:val="2"/>
          <w:numId w:val="6"/>
        </w:numPr>
        <w:rPr>
          <w:u w:val="single"/>
        </w:rPr>
      </w:pPr>
      <w:r>
        <w:t xml:space="preserve">Other </w:t>
      </w:r>
    </w:p>
    <w:p w14:paraId="6B3BFBF2" w14:textId="77777777" w:rsidR="00EE67B5" w:rsidRPr="00EE67B5" w:rsidRDefault="00EE67B5" w:rsidP="00EE67B5">
      <w:pPr>
        <w:rPr>
          <w:u w:val="single"/>
        </w:rPr>
      </w:pPr>
    </w:p>
    <w:p w14:paraId="773D73B6" w14:textId="77777777" w:rsidR="00F81C45" w:rsidRDefault="00F81C45" w:rsidP="00F81C45">
      <w:pPr>
        <w:pStyle w:val="ListParagraph"/>
        <w:numPr>
          <w:ilvl w:val="1"/>
          <w:numId w:val="6"/>
        </w:numPr>
        <w:rPr>
          <w:u w:val="single"/>
        </w:rPr>
      </w:pPr>
      <w:r w:rsidRPr="00F81C45">
        <w:rPr>
          <w:u w:val="single"/>
        </w:rPr>
        <w:t>Sponsored</w:t>
      </w:r>
      <w:r>
        <w:rPr>
          <w:u w:val="single"/>
        </w:rPr>
        <w:t xml:space="preserve"> Research and Programs – Administered by the Office of Research Administration (ORA)</w:t>
      </w:r>
    </w:p>
    <w:p w14:paraId="0B8D169D" w14:textId="77777777" w:rsidR="00F81C45" w:rsidRPr="00F81C45" w:rsidRDefault="00EE67B5" w:rsidP="00EE67B5">
      <w:pPr>
        <w:ind w:left="1080"/>
        <w:rPr>
          <w:i/>
        </w:rPr>
      </w:pPr>
      <w:r>
        <w:rPr>
          <w:i/>
        </w:rPr>
        <w:t>List source, title, amount awarded, time period and role (i.e., principal investigator or co-investigator) in reverse chronological order or its inverse. If there are co-investigators, please list them.</w:t>
      </w:r>
    </w:p>
    <w:p w14:paraId="3EA94480" w14:textId="1DAEBD9B" w:rsidR="00F81C45" w:rsidRPr="00BD3F7F" w:rsidRDefault="00F81C45" w:rsidP="00F81C45">
      <w:pPr>
        <w:pStyle w:val="ListParagraph"/>
        <w:numPr>
          <w:ilvl w:val="2"/>
          <w:numId w:val="6"/>
        </w:numPr>
        <w:rPr>
          <w:ins w:id="257" w:author="Leonidas K Lampropoulos" w:date="2021-03-05T11:57:00Z"/>
          <w:u w:val="single"/>
          <w:rPrChange w:id="258" w:author="Leonidas K Lampropoulos" w:date="2021-03-05T11:57:00Z">
            <w:rPr>
              <w:ins w:id="259" w:author="Leonidas K Lampropoulos" w:date="2021-03-05T11:57:00Z"/>
            </w:rPr>
          </w:rPrChange>
        </w:rPr>
      </w:pPr>
      <w:r>
        <w:t>Grants</w:t>
      </w:r>
    </w:p>
    <w:p w14:paraId="53AC9E20" w14:textId="6D496085" w:rsidR="00BD3F7F" w:rsidRPr="003A0018" w:rsidRDefault="003A0018" w:rsidP="00BD3F7F">
      <w:pPr>
        <w:pStyle w:val="ListParagraph"/>
        <w:numPr>
          <w:ilvl w:val="3"/>
          <w:numId w:val="6"/>
        </w:numPr>
        <w:rPr>
          <w:ins w:id="260" w:author="Leonidas K Lampropoulos" w:date="2021-03-05T12:05:00Z"/>
          <w:u w:val="single"/>
          <w:rPrChange w:id="261" w:author="Leonidas K Lampropoulos" w:date="2021-03-05T12:05:00Z">
            <w:rPr>
              <w:ins w:id="262" w:author="Leonidas K Lampropoulos" w:date="2021-03-05T12:05:00Z"/>
              <w:i/>
              <w:iCs/>
            </w:rPr>
          </w:rPrChange>
        </w:rPr>
      </w:pPr>
      <w:ins w:id="263" w:author="Leonidas K Lampropoulos" w:date="2021-03-05T12:04:00Z">
        <w:r>
          <w:rPr>
            <w:i/>
            <w:iCs/>
          </w:rPr>
          <w:t>SHF Medium: Bringing Python Up to Speed</w:t>
        </w:r>
      </w:ins>
      <w:ins w:id="264" w:author="Leonidas K Lampropoulos" w:date="2021-03-05T12:05:00Z">
        <w:r>
          <w:rPr>
            <w:i/>
            <w:iCs/>
          </w:rPr>
          <w:t xml:space="preserve"> (374,390$)</w:t>
        </w:r>
      </w:ins>
      <w:ins w:id="265" w:author="Leonidas K Lampropoulos" w:date="2021-03-05T12:06:00Z">
        <w:r>
          <w:rPr>
            <w:i/>
            <w:iCs/>
          </w:rPr>
          <w:t>. Start Date: July 1, 2020</w:t>
        </w:r>
      </w:ins>
    </w:p>
    <w:p w14:paraId="6E69AEE9" w14:textId="6A5DBEE9" w:rsidR="003A0018" w:rsidRPr="00F81C45" w:rsidRDefault="003A0018" w:rsidP="003A0018">
      <w:pPr>
        <w:pStyle w:val="ListParagraph"/>
        <w:ind w:left="1800"/>
        <w:rPr>
          <w:u w:val="single"/>
        </w:rPr>
        <w:pPrChange w:id="266" w:author="Leonidas K Lampropoulos" w:date="2021-03-05T12:05:00Z">
          <w:pPr>
            <w:pStyle w:val="ListParagraph"/>
            <w:numPr>
              <w:ilvl w:val="2"/>
              <w:numId w:val="6"/>
            </w:numPr>
            <w:ind w:left="1080" w:hanging="1080"/>
          </w:pPr>
        </w:pPrChange>
      </w:pPr>
      <w:ins w:id="267" w:author="Leonidas K Lampropoulos" w:date="2021-03-05T12:05:00Z">
        <w:r>
          <w:rPr>
            <w:i/>
            <w:iCs/>
          </w:rPr>
          <w:t xml:space="preserve">with Michael Hicks, </w:t>
        </w:r>
      </w:ins>
      <w:ins w:id="268" w:author="Leonidas K Lampropoulos" w:date="2021-03-05T12:06:00Z">
        <w:r>
          <w:rPr>
            <w:i/>
            <w:iCs/>
          </w:rPr>
          <w:t>Benjamin C. Pierce, and Emery Berger</w:t>
        </w:r>
      </w:ins>
    </w:p>
    <w:p w14:paraId="7EB5B691" w14:textId="77777777" w:rsidR="00F81C45" w:rsidRPr="00F81C45" w:rsidRDefault="00F81C45" w:rsidP="00F81C45">
      <w:pPr>
        <w:pStyle w:val="ListParagraph"/>
        <w:numPr>
          <w:ilvl w:val="2"/>
          <w:numId w:val="6"/>
        </w:numPr>
        <w:rPr>
          <w:u w:val="single"/>
        </w:rPr>
      </w:pPr>
      <w:r>
        <w:t xml:space="preserve">Contracts </w:t>
      </w:r>
    </w:p>
    <w:p w14:paraId="1C29D13D" w14:textId="77777777" w:rsidR="00F81C45" w:rsidRDefault="00F81C45" w:rsidP="00F81C45">
      <w:pPr>
        <w:pStyle w:val="ListParagraph"/>
        <w:numPr>
          <w:ilvl w:val="2"/>
          <w:numId w:val="6"/>
        </w:numPr>
        <w:rPr>
          <w:u w:val="single"/>
        </w:rPr>
      </w:pPr>
      <w:r>
        <w:lastRenderedPageBreak/>
        <w:t xml:space="preserve">Other </w:t>
      </w:r>
      <w:r w:rsidRPr="00F81C45">
        <w:rPr>
          <w:u w:val="single"/>
        </w:rPr>
        <w:t xml:space="preserve"> </w:t>
      </w:r>
    </w:p>
    <w:p w14:paraId="0B4CCEAE" w14:textId="77777777" w:rsidR="00EE67B5" w:rsidRPr="00EE67B5" w:rsidRDefault="00EE67B5" w:rsidP="00EE67B5">
      <w:pPr>
        <w:rPr>
          <w:u w:val="single"/>
        </w:rPr>
      </w:pPr>
    </w:p>
    <w:p w14:paraId="1CA1A18F" w14:textId="77777777" w:rsidR="00EE67B5" w:rsidRDefault="00EE67B5" w:rsidP="00EE67B5">
      <w:pPr>
        <w:pStyle w:val="ListParagraph"/>
        <w:numPr>
          <w:ilvl w:val="1"/>
          <w:numId w:val="6"/>
        </w:numPr>
        <w:rPr>
          <w:u w:val="single"/>
        </w:rPr>
      </w:pPr>
      <w:r>
        <w:rPr>
          <w:u w:val="single"/>
        </w:rPr>
        <w:t>Gifts, and Funded Research not administered by ORA</w:t>
      </w:r>
    </w:p>
    <w:p w14:paraId="7FBFB533" w14:textId="77777777" w:rsidR="00EE67B5" w:rsidRPr="00EE67B5" w:rsidRDefault="00EE67B5" w:rsidP="00EE67B5">
      <w:pPr>
        <w:pStyle w:val="ListParagraph"/>
        <w:numPr>
          <w:ilvl w:val="2"/>
          <w:numId w:val="6"/>
        </w:numPr>
        <w:rPr>
          <w:u w:val="single"/>
        </w:rPr>
      </w:pPr>
      <w:r>
        <w:t xml:space="preserve">Gifts </w:t>
      </w:r>
      <w:r w:rsidRPr="00B627CC">
        <w:rPr>
          <w:i/>
        </w:rPr>
        <w:t>(solicited and in-kind funds)</w:t>
      </w:r>
    </w:p>
    <w:p w14:paraId="789765F4" w14:textId="77777777" w:rsidR="00EE67B5" w:rsidRPr="00EE67B5" w:rsidRDefault="00EE67B5" w:rsidP="00EE67B5">
      <w:pPr>
        <w:pStyle w:val="ListParagraph"/>
        <w:numPr>
          <w:ilvl w:val="2"/>
          <w:numId w:val="6"/>
        </w:numPr>
        <w:rPr>
          <w:u w:val="single"/>
        </w:rPr>
      </w:pPr>
      <w:r>
        <w:t xml:space="preserve">Community Capacity Building </w:t>
      </w:r>
      <w:r w:rsidRPr="00B627CC">
        <w:rPr>
          <w:i/>
        </w:rPr>
        <w:t>(assistance provided resulting in awards)</w:t>
      </w:r>
    </w:p>
    <w:p w14:paraId="632F285E" w14:textId="77777777" w:rsidR="00EE67B5" w:rsidRPr="00EE67B5" w:rsidRDefault="00EE67B5" w:rsidP="00EE67B5">
      <w:pPr>
        <w:pStyle w:val="ListParagraph"/>
        <w:numPr>
          <w:ilvl w:val="2"/>
          <w:numId w:val="6"/>
        </w:numPr>
        <w:rPr>
          <w:u w:val="single"/>
        </w:rPr>
      </w:pPr>
      <w:r>
        <w:t>Volunteer Contributions</w:t>
      </w:r>
    </w:p>
    <w:p w14:paraId="232C7930" w14:textId="77777777" w:rsidR="00EE67B5" w:rsidRPr="00EE67B5" w:rsidRDefault="00EE67B5" w:rsidP="00EE67B5">
      <w:pPr>
        <w:pStyle w:val="ListParagraph"/>
        <w:numPr>
          <w:ilvl w:val="2"/>
          <w:numId w:val="6"/>
        </w:numPr>
        <w:rPr>
          <w:u w:val="single"/>
        </w:rPr>
      </w:pPr>
      <w:r>
        <w:t xml:space="preserve">Other </w:t>
      </w:r>
    </w:p>
    <w:p w14:paraId="7C31F482" w14:textId="77777777" w:rsidR="00EE67B5" w:rsidRPr="00EE67B5" w:rsidRDefault="00EE67B5" w:rsidP="00EE67B5">
      <w:pPr>
        <w:rPr>
          <w:u w:val="single"/>
        </w:rPr>
      </w:pPr>
    </w:p>
    <w:p w14:paraId="237E29C5" w14:textId="77777777" w:rsidR="00EE67B5" w:rsidRPr="00EE67B5" w:rsidRDefault="00EE67B5" w:rsidP="00EE67B5">
      <w:pPr>
        <w:pStyle w:val="ListParagraph"/>
        <w:numPr>
          <w:ilvl w:val="1"/>
          <w:numId w:val="6"/>
        </w:numPr>
        <w:rPr>
          <w:u w:val="single"/>
        </w:rPr>
      </w:pPr>
      <w:r>
        <w:rPr>
          <w:u w:val="single"/>
        </w:rPr>
        <w:t>Centers for Research, Scholarship, and Creative Activities</w:t>
      </w:r>
    </w:p>
    <w:p w14:paraId="3A153EDD" w14:textId="77777777" w:rsidR="00EE67B5" w:rsidRPr="00EE67B5" w:rsidRDefault="00EE67B5" w:rsidP="00EE67B5">
      <w:pPr>
        <w:pStyle w:val="ListParagraph"/>
        <w:numPr>
          <w:ilvl w:val="2"/>
          <w:numId w:val="6"/>
        </w:numPr>
        <w:rPr>
          <w:u w:val="single"/>
        </w:rPr>
      </w:pPr>
      <w:r>
        <w:t>Centers Established</w:t>
      </w:r>
    </w:p>
    <w:p w14:paraId="5C196506" w14:textId="77777777" w:rsidR="00EE67B5" w:rsidRPr="00EE67B5" w:rsidRDefault="00EE67B5" w:rsidP="00EE67B5">
      <w:pPr>
        <w:pStyle w:val="ListParagraph"/>
        <w:numPr>
          <w:ilvl w:val="2"/>
          <w:numId w:val="6"/>
        </w:numPr>
        <w:rPr>
          <w:u w:val="single"/>
        </w:rPr>
      </w:pPr>
      <w:r>
        <w:t>Centers Directed</w:t>
      </w:r>
    </w:p>
    <w:p w14:paraId="55456E9F" w14:textId="77777777" w:rsidR="00EE67B5" w:rsidRPr="00EE67B5" w:rsidRDefault="00EE67B5" w:rsidP="00EE67B5">
      <w:pPr>
        <w:pStyle w:val="ListParagraph"/>
        <w:numPr>
          <w:ilvl w:val="2"/>
          <w:numId w:val="6"/>
        </w:numPr>
        <w:rPr>
          <w:u w:val="single"/>
        </w:rPr>
      </w:pPr>
      <w:r>
        <w:t xml:space="preserve">Symposia Organized </w:t>
      </w:r>
      <w:r w:rsidRPr="00B627CC">
        <w:rPr>
          <w:i/>
        </w:rPr>
        <w:t>(though center)</w:t>
      </w:r>
    </w:p>
    <w:p w14:paraId="63B1A2A0" w14:textId="77777777" w:rsidR="00EE67B5" w:rsidRPr="00EE67B5" w:rsidRDefault="00EE67B5" w:rsidP="00EE67B5">
      <w:pPr>
        <w:pStyle w:val="ListParagraph"/>
        <w:numPr>
          <w:ilvl w:val="2"/>
          <w:numId w:val="6"/>
        </w:numPr>
        <w:rPr>
          <w:u w:val="single"/>
        </w:rPr>
      </w:pPr>
      <w:r>
        <w:t xml:space="preserve">Other </w:t>
      </w:r>
    </w:p>
    <w:p w14:paraId="30B8BE4D" w14:textId="77777777" w:rsidR="00EE67B5" w:rsidRPr="00EE67B5" w:rsidRDefault="00EE67B5" w:rsidP="00EE67B5">
      <w:pPr>
        <w:rPr>
          <w:u w:val="single"/>
        </w:rPr>
      </w:pPr>
    </w:p>
    <w:p w14:paraId="3A695236" w14:textId="77777777" w:rsidR="00EE67B5" w:rsidRPr="00EE67B5" w:rsidRDefault="00EE67B5" w:rsidP="00EE67B5">
      <w:pPr>
        <w:pStyle w:val="ListParagraph"/>
        <w:numPr>
          <w:ilvl w:val="1"/>
          <w:numId w:val="6"/>
        </w:numPr>
        <w:rPr>
          <w:u w:val="single"/>
        </w:rPr>
      </w:pPr>
      <w:r>
        <w:rPr>
          <w:u w:val="single"/>
        </w:rPr>
        <w:t>Patents</w:t>
      </w:r>
    </w:p>
    <w:p w14:paraId="7583AAF8" w14:textId="77777777" w:rsidR="00EE67B5" w:rsidRPr="00EE67B5" w:rsidRDefault="00EE67B5" w:rsidP="00EE67B5">
      <w:pPr>
        <w:pStyle w:val="ListParagraph"/>
        <w:numPr>
          <w:ilvl w:val="2"/>
          <w:numId w:val="6"/>
        </w:numPr>
        <w:rPr>
          <w:u w:val="single"/>
        </w:rPr>
      </w:pPr>
      <w:r>
        <w:t>Device</w:t>
      </w:r>
    </w:p>
    <w:p w14:paraId="5742E5A0" w14:textId="3308AD2D" w:rsidR="00EE67B5" w:rsidRPr="003A0018" w:rsidRDefault="00EE67B5" w:rsidP="00EE67B5">
      <w:pPr>
        <w:pStyle w:val="ListParagraph"/>
        <w:numPr>
          <w:ilvl w:val="2"/>
          <w:numId w:val="6"/>
        </w:numPr>
        <w:rPr>
          <w:ins w:id="269" w:author="Leonidas K Lampropoulos" w:date="2021-03-05T12:07:00Z"/>
          <w:u w:val="single"/>
          <w:rPrChange w:id="270" w:author="Leonidas K Lampropoulos" w:date="2021-03-05T12:07:00Z">
            <w:rPr>
              <w:ins w:id="271" w:author="Leonidas K Lampropoulos" w:date="2021-03-05T12:07:00Z"/>
            </w:rPr>
          </w:rPrChange>
        </w:rPr>
      </w:pPr>
      <w:r>
        <w:t xml:space="preserve">Other </w:t>
      </w:r>
    </w:p>
    <w:p w14:paraId="6EE86FB0" w14:textId="075FA55B" w:rsidR="003A0018" w:rsidRPr="003A0018" w:rsidRDefault="003A0018" w:rsidP="003A0018">
      <w:pPr>
        <w:pStyle w:val="ListParagraph"/>
        <w:numPr>
          <w:ilvl w:val="3"/>
          <w:numId w:val="6"/>
        </w:numPr>
        <w:rPr>
          <w:ins w:id="272" w:author="Leonidas K Lampropoulos" w:date="2021-03-05T12:07:00Z"/>
          <w:u w:val="single"/>
          <w:rPrChange w:id="273" w:author="Leonidas K Lampropoulos" w:date="2021-03-05T12:07:00Z">
            <w:rPr>
              <w:ins w:id="274" w:author="Leonidas K Lampropoulos" w:date="2021-03-05T12:07:00Z"/>
              <w:i/>
              <w:iCs/>
            </w:rPr>
          </w:rPrChange>
        </w:rPr>
      </w:pPr>
      <w:ins w:id="275" w:author="Leonidas K Lampropoulos" w:date="2021-03-05T12:07:00Z">
        <w:r>
          <w:rPr>
            <w:i/>
            <w:iCs/>
          </w:rPr>
          <w:t>Neural Network Image Classifier, US 2017/0316281</w:t>
        </w:r>
      </w:ins>
    </w:p>
    <w:p w14:paraId="7B574548" w14:textId="7ADD620C" w:rsidR="003A0018" w:rsidRDefault="003A0018" w:rsidP="003A0018">
      <w:pPr>
        <w:pStyle w:val="ListParagraph"/>
        <w:ind w:left="1800"/>
        <w:rPr>
          <w:ins w:id="276" w:author="Leonidas K Lampropoulos" w:date="2021-03-05T12:07:00Z"/>
          <w:i/>
          <w:iCs/>
        </w:rPr>
      </w:pPr>
      <w:ins w:id="277" w:author="Leonidas K Lampropoulos" w:date="2021-03-05T12:07:00Z">
        <w:r>
          <w:rPr>
            <w:i/>
            <w:iCs/>
          </w:rPr>
          <w:t>Antonio Criminisi, Aditya Nori, Dimitrios Vytiniotis, Osbert Bastani, and Leonidas Lampropoulos</w:t>
        </w:r>
      </w:ins>
    </w:p>
    <w:p w14:paraId="1A07709B" w14:textId="7370F8B0" w:rsidR="003A0018" w:rsidRPr="00EE67B5" w:rsidRDefault="003A0018" w:rsidP="003A0018">
      <w:pPr>
        <w:pStyle w:val="ListParagraph"/>
        <w:ind w:left="1800"/>
        <w:rPr>
          <w:u w:val="single"/>
        </w:rPr>
        <w:pPrChange w:id="278" w:author="Leonidas K Lampropoulos" w:date="2021-03-05T12:07:00Z">
          <w:pPr>
            <w:pStyle w:val="ListParagraph"/>
            <w:numPr>
              <w:ilvl w:val="2"/>
              <w:numId w:val="6"/>
            </w:numPr>
            <w:ind w:left="1080" w:hanging="1080"/>
          </w:pPr>
        </w:pPrChange>
      </w:pPr>
      <w:ins w:id="279" w:author="Leonidas K Lampropoulos" w:date="2021-03-05T12:07:00Z">
        <w:r>
          <w:rPr>
            <w:i/>
            <w:iCs/>
          </w:rPr>
          <w:t>Mic</w:t>
        </w:r>
      </w:ins>
      <w:ins w:id="280" w:author="Leonidas K Lampropoulos" w:date="2021-03-05T12:08:00Z">
        <w:r>
          <w:rPr>
            <w:i/>
            <w:iCs/>
          </w:rPr>
          <w:t>rosoft Technology Licensing, LLC</w:t>
        </w:r>
      </w:ins>
    </w:p>
    <w:p w14:paraId="3C701CF1" w14:textId="77777777" w:rsidR="00EE67B5" w:rsidRPr="00EE67B5" w:rsidRDefault="00EE67B5" w:rsidP="00EE67B5">
      <w:pPr>
        <w:rPr>
          <w:u w:val="single"/>
        </w:rPr>
      </w:pPr>
    </w:p>
    <w:p w14:paraId="34132005" w14:textId="77777777" w:rsidR="00E602A3" w:rsidRDefault="00E602A3" w:rsidP="00EE67B5">
      <w:pPr>
        <w:pStyle w:val="ListParagraph"/>
        <w:numPr>
          <w:ilvl w:val="1"/>
          <w:numId w:val="6"/>
        </w:numPr>
        <w:rPr>
          <w:u w:val="single"/>
        </w:rPr>
      </w:pPr>
      <w:r>
        <w:rPr>
          <w:u w:val="single"/>
        </w:rPr>
        <w:t>Entrepreneurial, Technology Transfer, and Public Engagement Activities</w:t>
      </w:r>
    </w:p>
    <w:p w14:paraId="5CC02AD1" w14:textId="77777777" w:rsidR="00E602A3" w:rsidRDefault="00E602A3" w:rsidP="00E602A3">
      <w:pPr>
        <w:pStyle w:val="ListParagraph"/>
        <w:ind w:left="1080"/>
        <w:rPr>
          <w:u w:val="single"/>
        </w:rPr>
      </w:pPr>
    </w:p>
    <w:p w14:paraId="53378D4F" w14:textId="77777777" w:rsidR="00EE67B5" w:rsidRDefault="00EE67B5" w:rsidP="00EE67B5">
      <w:pPr>
        <w:pStyle w:val="ListParagraph"/>
        <w:numPr>
          <w:ilvl w:val="1"/>
          <w:numId w:val="6"/>
        </w:numPr>
        <w:rPr>
          <w:u w:val="single"/>
        </w:rPr>
      </w:pPr>
      <w:r>
        <w:rPr>
          <w:u w:val="single"/>
        </w:rPr>
        <w:t>Other Research / Scholarship / Creative Activities</w:t>
      </w:r>
    </w:p>
    <w:p w14:paraId="1534F36F" w14:textId="77777777" w:rsidR="00627A01" w:rsidRPr="00627A01" w:rsidRDefault="00627A01" w:rsidP="00627A01">
      <w:pPr>
        <w:rPr>
          <w:u w:val="single"/>
        </w:rPr>
      </w:pPr>
    </w:p>
    <w:p w14:paraId="2B6B93BC" w14:textId="77777777" w:rsidR="00627A01" w:rsidRDefault="00627A01" w:rsidP="00EE67B5">
      <w:pPr>
        <w:pStyle w:val="ListParagraph"/>
        <w:numPr>
          <w:ilvl w:val="1"/>
          <w:numId w:val="6"/>
        </w:numPr>
        <w:rPr>
          <w:u w:val="single"/>
        </w:rPr>
      </w:pPr>
      <w:r>
        <w:rPr>
          <w:u w:val="single"/>
        </w:rPr>
        <w:t>Research Fellowships, Prizes and Awards</w:t>
      </w:r>
    </w:p>
    <w:p w14:paraId="590F65CB" w14:textId="77777777" w:rsidR="00EE67B5" w:rsidRPr="00EE67B5" w:rsidRDefault="00EE67B5" w:rsidP="00EE67B5">
      <w:pPr>
        <w:rPr>
          <w:u w:val="single"/>
        </w:rPr>
      </w:pPr>
    </w:p>
    <w:p w14:paraId="3EC0F610" w14:textId="77777777" w:rsidR="00EE67B5" w:rsidRPr="00EE67B5" w:rsidRDefault="00EE67B5" w:rsidP="00EE67B5">
      <w:pPr>
        <w:pStyle w:val="ListParagraph"/>
        <w:numPr>
          <w:ilvl w:val="0"/>
          <w:numId w:val="6"/>
        </w:numPr>
        <w:rPr>
          <w:u w:val="single"/>
        </w:rPr>
      </w:pPr>
      <w:r>
        <w:rPr>
          <w:b/>
        </w:rPr>
        <w:t>Teaching, Extension, Mentoring, and Advising</w:t>
      </w:r>
    </w:p>
    <w:p w14:paraId="0BAC8B13" w14:textId="77777777" w:rsidR="00EE67B5" w:rsidRDefault="00EE67B5" w:rsidP="00EE67B5">
      <w:pPr>
        <w:pStyle w:val="ListParagraph"/>
        <w:numPr>
          <w:ilvl w:val="1"/>
          <w:numId w:val="6"/>
        </w:numPr>
        <w:rPr>
          <w:u w:val="single"/>
        </w:rPr>
      </w:pPr>
      <w:r>
        <w:rPr>
          <w:u w:val="single"/>
        </w:rPr>
        <w:t>Courses Taught</w:t>
      </w:r>
    </w:p>
    <w:p w14:paraId="75600169" w14:textId="50017E49" w:rsidR="00EE67B5" w:rsidRDefault="00EE67B5" w:rsidP="00EE67B5">
      <w:pPr>
        <w:ind w:left="1080"/>
        <w:rPr>
          <w:ins w:id="281" w:author="Leonidas K Lampropoulos" w:date="2021-03-05T12:08:00Z"/>
          <w:i/>
        </w:rPr>
      </w:pPr>
      <w:r>
        <w:rPr>
          <w:i/>
        </w:rPr>
        <w:t>Include courses taught in the last five years. Indicate approximate enrollments and any unusual formats.</w:t>
      </w:r>
    </w:p>
    <w:p w14:paraId="64568438" w14:textId="7706D6F6" w:rsidR="003A0018" w:rsidRDefault="003A0018" w:rsidP="003A0018">
      <w:pPr>
        <w:pStyle w:val="ListParagraph"/>
        <w:numPr>
          <w:ilvl w:val="0"/>
          <w:numId w:val="7"/>
        </w:numPr>
        <w:rPr>
          <w:ins w:id="282" w:author="Leonidas K Lampropoulos" w:date="2021-03-05T12:10:00Z"/>
          <w:i/>
        </w:rPr>
      </w:pPr>
      <w:ins w:id="283" w:author="Leonidas K Lampropoulos" w:date="2021-03-05T12:09:00Z">
        <w:r>
          <w:rPr>
            <w:i/>
          </w:rPr>
          <w:t>CMSC 430, Compilers, Spring 202</w:t>
        </w:r>
      </w:ins>
      <w:ins w:id="284" w:author="Leonidas K Lampropoulos" w:date="2021-03-05T12:10:00Z">
        <w:r>
          <w:rPr>
            <w:i/>
          </w:rPr>
          <w:t>1</w:t>
        </w:r>
      </w:ins>
      <w:ins w:id="285" w:author="Leonidas K Lampropoulos" w:date="2021-03-05T12:09:00Z">
        <w:r>
          <w:rPr>
            <w:i/>
          </w:rPr>
          <w:t xml:space="preserve">. </w:t>
        </w:r>
      </w:ins>
      <w:ins w:id="286" w:author="Leonidas K Lampropoulos" w:date="2021-03-05T12:10:00Z">
        <w:r>
          <w:rPr>
            <w:i/>
          </w:rPr>
          <w:t>~120 people</w:t>
        </w:r>
      </w:ins>
    </w:p>
    <w:p w14:paraId="4EDD7CB9" w14:textId="48CB1AE6" w:rsidR="003A0018" w:rsidRDefault="003A0018" w:rsidP="003A0018">
      <w:pPr>
        <w:pStyle w:val="ListParagraph"/>
        <w:numPr>
          <w:ilvl w:val="0"/>
          <w:numId w:val="7"/>
        </w:numPr>
        <w:rPr>
          <w:ins w:id="287" w:author="Leonidas K Lampropoulos" w:date="2021-03-05T12:10:00Z"/>
          <w:i/>
        </w:rPr>
      </w:pPr>
      <w:ins w:id="288" w:author="Leonidas K Lampropoulos" w:date="2021-03-05T12:10:00Z">
        <w:r>
          <w:rPr>
            <w:i/>
          </w:rPr>
          <w:t>CMSC 631, Program Analysis and Understanding, Fall 2020. ~30 people</w:t>
        </w:r>
      </w:ins>
    </w:p>
    <w:p w14:paraId="32D3B95B" w14:textId="0CA2B1D1" w:rsidR="003A0018" w:rsidRPr="003A0018" w:rsidRDefault="003A0018" w:rsidP="003A0018">
      <w:pPr>
        <w:pStyle w:val="ListParagraph"/>
        <w:numPr>
          <w:ilvl w:val="0"/>
          <w:numId w:val="7"/>
        </w:numPr>
        <w:rPr>
          <w:i/>
          <w:rPrChange w:id="289" w:author="Leonidas K Lampropoulos" w:date="2021-03-05T12:09:00Z">
            <w:rPr/>
          </w:rPrChange>
        </w:rPr>
        <w:pPrChange w:id="290" w:author="Leonidas K Lampropoulos" w:date="2021-03-05T12:09:00Z">
          <w:pPr>
            <w:ind w:left="1080"/>
          </w:pPr>
        </w:pPrChange>
      </w:pPr>
      <w:ins w:id="291" w:author="Leonidas K Lampropoulos" w:date="2021-03-05T12:10:00Z">
        <w:r>
          <w:rPr>
            <w:i/>
          </w:rPr>
          <w:t>CMSC 631, Program Analysis and Understanding, Fall 2019. ~30 people</w:t>
        </w:r>
      </w:ins>
    </w:p>
    <w:p w14:paraId="7F230B1B" w14:textId="77777777" w:rsidR="00EE67B5" w:rsidRPr="00EE67B5" w:rsidRDefault="00EE67B5" w:rsidP="00EE67B5">
      <w:pPr>
        <w:pStyle w:val="ListParagraph"/>
        <w:numPr>
          <w:ilvl w:val="1"/>
          <w:numId w:val="6"/>
        </w:numPr>
        <w:rPr>
          <w:u w:val="single"/>
        </w:rPr>
      </w:pPr>
      <w:r>
        <w:rPr>
          <w:u w:val="single"/>
        </w:rPr>
        <w:t xml:space="preserve">Teaching Innovations </w:t>
      </w:r>
    </w:p>
    <w:p w14:paraId="7E6E15A6" w14:textId="77777777" w:rsidR="00EE67B5" w:rsidRPr="00EE67B5" w:rsidRDefault="00EE67B5" w:rsidP="00EE67B5">
      <w:pPr>
        <w:pStyle w:val="ListParagraph"/>
        <w:numPr>
          <w:ilvl w:val="2"/>
          <w:numId w:val="6"/>
        </w:numPr>
        <w:rPr>
          <w:u w:val="single"/>
        </w:rPr>
      </w:pPr>
      <w:r>
        <w:t>Major Programs Established</w:t>
      </w:r>
    </w:p>
    <w:p w14:paraId="60417178" w14:textId="77777777" w:rsidR="00EE67B5" w:rsidRPr="00EE67B5" w:rsidRDefault="00EE67B5" w:rsidP="00EE67B5">
      <w:pPr>
        <w:pStyle w:val="ListParagraph"/>
        <w:numPr>
          <w:ilvl w:val="2"/>
          <w:numId w:val="6"/>
        </w:numPr>
        <w:rPr>
          <w:u w:val="single"/>
        </w:rPr>
      </w:pPr>
      <w:r>
        <w:t>Education Abroad Established</w:t>
      </w:r>
    </w:p>
    <w:p w14:paraId="49AB05A6" w14:textId="77777777" w:rsidR="0019317B" w:rsidRPr="001C2A6D" w:rsidRDefault="0019317B" w:rsidP="0019317B">
      <w:pPr>
        <w:pStyle w:val="ListParagraph"/>
        <w:numPr>
          <w:ilvl w:val="2"/>
          <w:numId w:val="6"/>
        </w:numPr>
        <w:rPr>
          <w:u w:val="single"/>
        </w:rPr>
      </w:pPr>
      <w:r>
        <w:t>Textbooks</w:t>
      </w:r>
    </w:p>
    <w:p w14:paraId="41049137" w14:textId="77777777" w:rsidR="00EE67B5" w:rsidRPr="00EE67B5" w:rsidRDefault="00EE67B5" w:rsidP="00EE67B5">
      <w:pPr>
        <w:pStyle w:val="ListParagraph"/>
        <w:numPr>
          <w:ilvl w:val="2"/>
          <w:numId w:val="6"/>
        </w:numPr>
        <w:rPr>
          <w:u w:val="single"/>
        </w:rPr>
      </w:pPr>
      <w:r>
        <w:t>Software, Applications, Online Education, etc.</w:t>
      </w:r>
    </w:p>
    <w:p w14:paraId="6743B1A3" w14:textId="77777777" w:rsidR="00EE67B5" w:rsidRPr="00EE67B5" w:rsidRDefault="00EE67B5" w:rsidP="00EE67B5">
      <w:pPr>
        <w:pStyle w:val="ListParagraph"/>
        <w:numPr>
          <w:ilvl w:val="2"/>
          <w:numId w:val="6"/>
        </w:numPr>
        <w:rPr>
          <w:u w:val="single"/>
        </w:rPr>
      </w:pPr>
      <w:r>
        <w:t>Instructional Workshops and Seminars Established</w:t>
      </w:r>
    </w:p>
    <w:p w14:paraId="2B029F12" w14:textId="77777777" w:rsidR="00EE67B5" w:rsidRPr="00EE67B5" w:rsidRDefault="00EE67B5" w:rsidP="00EE67B5">
      <w:pPr>
        <w:pStyle w:val="ListParagraph"/>
        <w:numPr>
          <w:ilvl w:val="2"/>
          <w:numId w:val="6"/>
        </w:numPr>
        <w:rPr>
          <w:u w:val="single"/>
        </w:rPr>
      </w:pPr>
      <w:r>
        <w:t>Course or Curriculum Development</w:t>
      </w:r>
    </w:p>
    <w:p w14:paraId="1E9D3BC0" w14:textId="77777777" w:rsidR="00EE67B5" w:rsidRPr="00EE67B5" w:rsidRDefault="00EE67B5" w:rsidP="00EE67B5">
      <w:pPr>
        <w:pStyle w:val="ListParagraph"/>
        <w:numPr>
          <w:ilvl w:val="2"/>
          <w:numId w:val="6"/>
        </w:numPr>
        <w:rPr>
          <w:u w:val="single"/>
        </w:rPr>
      </w:pPr>
      <w:r>
        <w:t>Teaching Modules</w:t>
      </w:r>
    </w:p>
    <w:p w14:paraId="1109EFCC" w14:textId="77777777" w:rsidR="00B627CC" w:rsidRPr="003402B4" w:rsidRDefault="00EE67B5" w:rsidP="00EE67B5">
      <w:pPr>
        <w:pStyle w:val="ListParagraph"/>
        <w:numPr>
          <w:ilvl w:val="2"/>
          <w:numId w:val="6"/>
        </w:numPr>
        <w:rPr>
          <w:u w:val="single"/>
        </w:rPr>
      </w:pPr>
      <w:r>
        <w:t>Other</w:t>
      </w:r>
    </w:p>
    <w:p w14:paraId="45411DAE" w14:textId="77777777" w:rsidR="003402B4" w:rsidRPr="003402B4" w:rsidRDefault="003402B4" w:rsidP="003402B4">
      <w:pPr>
        <w:rPr>
          <w:u w:val="single"/>
        </w:rPr>
      </w:pPr>
    </w:p>
    <w:p w14:paraId="6E1C7B5E" w14:textId="77777777" w:rsidR="00B627CC" w:rsidRPr="001D486A" w:rsidRDefault="00B627CC" w:rsidP="00B627CC">
      <w:pPr>
        <w:pStyle w:val="ListParagraph"/>
        <w:numPr>
          <w:ilvl w:val="1"/>
          <w:numId w:val="6"/>
        </w:numPr>
        <w:rPr>
          <w:u w:val="single"/>
        </w:rPr>
      </w:pPr>
      <w:r>
        <w:rPr>
          <w:u w:val="single"/>
        </w:rPr>
        <w:t>Advising</w:t>
      </w:r>
      <w:r>
        <w:t>: Research or Clinical</w:t>
      </w:r>
    </w:p>
    <w:p w14:paraId="55B5B936" w14:textId="77777777" w:rsidR="001D486A" w:rsidRPr="001D486A" w:rsidRDefault="001D486A" w:rsidP="001D486A">
      <w:pPr>
        <w:ind w:left="1080"/>
        <w:rPr>
          <w:i/>
        </w:rPr>
      </w:pPr>
      <w:r w:rsidRPr="001D486A">
        <w:rPr>
          <w:i/>
        </w:rPr>
        <w:t>This refers to students whose projects the faculty has supervised as adviser, committee chair, or committee member (indicate role). The name of student, academic year(s) involved, and the name of institution if other than UMD should be indicated, as well as placement of the student(s), if the project is completed.  List completed work first.</w:t>
      </w:r>
    </w:p>
    <w:p w14:paraId="378F3465" w14:textId="588C67D4" w:rsidR="00B627CC" w:rsidRPr="003A0018" w:rsidRDefault="00B627CC" w:rsidP="00B627CC">
      <w:pPr>
        <w:pStyle w:val="ListParagraph"/>
        <w:numPr>
          <w:ilvl w:val="2"/>
          <w:numId w:val="6"/>
        </w:numPr>
        <w:rPr>
          <w:ins w:id="292" w:author="Leonidas K Lampropoulos" w:date="2021-03-05T12:11:00Z"/>
          <w:u w:val="single"/>
          <w:rPrChange w:id="293" w:author="Leonidas K Lampropoulos" w:date="2021-03-05T12:11:00Z">
            <w:rPr>
              <w:ins w:id="294" w:author="Leonidas K Lampropoulos" w:date="2021-03-05T12:11:00Z"/>
            </w:rPr>
          </w:rPrChange>
        </w:rPr>
      </w:pPr>
      <w:r>
        <w:lastRenderedPageBreak/>
        <w:t>Undergraduate</w:t>
      </w:r>
    </w:p>
    <w:p w14:paraId="1D78261B" w14:textId="32E78FE2" w:rsidR="003A0018" w:rsidRPr="001A6F07" w:rsidRDefault="001A6F07" w:rsidP="003A0018">
      <w:pPr>
        <w:pStyle w:val="ListParagraph"/>
        <w:numPr>
          <w:ilvl w:val="3"/>
          <w:numId w:val="6"/>
        </w:numPr>
        <w:rPr>
          <w:ins w:id="295" w:author="Leonidas K Lampropoulos" w:date="2021-03-05T12:25:00Z"/>
          <w:i/>
          <w:iCs/>
          <w:u w:val="single"/>
          <w:rPrChange w:id="296" w:author="Leonidas K Lampropoulos" w:date="2021-03-05T12:26:00Z">
            <w:rPr>
              <w:ins w:id="297" w:author="Leonidas K Lampropoulos" w:date="2021-03-05T12:25:00Z"/>
            </w:rPr>
          </w:rPrChange>
        </w:rPr>
      </w:pPr>
      <w:ins w:id="298" w:author="Leonidas K Lampropoulos" w:date="2021-03-05T12:25:00Z">
        <w:r w:rsidRPr="001A6F07">
          <w:rPr>
            <w:i/>
            <w:iCs/>
            <w:rPrChange w:id="299" w:author="Leonidas K Lampropoulos" w:date="2021-03-05T12:26:00Z">
              <w:rPr/>
            </w:rPrChange>
          </w:rPr>
          <w:t>Paaras Bandari, 499A advisor. Fall 2020</w:t>
        </w:r>
      </w:ins>
    </w:p>
    <w:p w14:paraId="7887A0AC" w14:textId="4AA87040" w:rsidR="001A6F07" w:rsidRPr="001A6F07" w:rsidRDefault="001A6F07" w:rsidP="003A0018">
      <w:pPr>
        <w:pStyle w:val="ListParagraph"/>
        <w:numPr>
          <w:ilvl w:val="3"/>
          <w:numId w:val="6"/>
        </w:numPr>
        <w:rPr>
          <w:i/>
          <w:iCs/>
          <w:u w:val="single"/>
          <w:rPrChange w:id="300" w:author="Leonidas K Lampropoulos" w:date="2021-03-05T12:26:00Z">
            <w:rPr>
              <w:u w:val="single"/>
            </w:rPr>
          </w:rPrChange>
        </w:rPr>
        <w:pPrChange w:id="301" w:author="Leonidas K Lampropoulos" w:date="2021-03-05T12:11:00Z">
          <w:pPr>
            <w:pStyle w:val="ListParagraph"/>
            <w:numPr>
              <w:ilvl w:val="2"/>
              <w:numId w:val="6"/>
            </w:numPr>
            <w:ind w:left="1080" w:hanging="1080"/>
          </w:pPr>
        </w:pPrChange>
      </w:pPr>
      <w:ins w:id="302" w:author="Leonidas K Lampropoulos" w:date="2021-03-05T12:25:00Z">
        <w:r w:rsidRPr="001A6F07">
          <w:rPr>
            <w:i/>
            <w:iCs/>
            <w:rPrChange w:id="303" w:author="Leonidas K Lampropoulos" w:date="2021-03-05T12:26:00Z">
              <w:rPr/>
            </w:rPrChange>
          </w:rPr>
          <w:t>A</w:t>
        </w:r>
      </w:ins>
      <w:ins w:id="304" w:author="Leonidas K Lampropoulos" w:date="2021-03-05T12:26:00Z">
        <w:r w:rsidRPr="001A6F07">
          <w:rPr>
            <w:i/>
            <w:iCs/>
            <w:rPrChange w:id="305" w:author="Leonidas K Lampropoulos" w:date="2021-03-05T12:26:00Z">
              <w:rPr/>
            </w:rPrChange>
          </w:rPr>
          <w:t>aron Eline, 499A advisor. Spring 2021</w:t>
        </w:r>
      </w:ins>
    </w:p>
    <w:p w14:paraId="0BD9D020" w14:textId="197559D6" w:rsidR="00B627CC" w:rsidRPr="001A6F07" w:rsidRDefault="00B627CC" w:rsidP="00B627CC">
      <w:pPr>
        <w:pStyle w:val="ListParagraph"/>
        <w:numPr>
          <w:ilvl w:val="2"/>
          <w:numId w:val="6"/>
        </w:numPr>
        <w:rPr>
          <w:ins w:id="306" w:author="Leonidas K Lampropoulos" w:date="2021-03-05T12:26:00Z"/>
          <w:u w:val="single"/>
          <w:rPrChange w:id="307" w:author="Leonidas K Lampropoulos" w:date="2021-03-05T12:26:00Z">
            <w:rPr>
              <w:ins w:id="308" w:author="Leonidas K Lampropoulos" w:date="2021-03-05T12:26:00Z"/>
            </w:rPr>
          </w:rPrChange>
        </w:rPr>
      </w:pPr>
      <w:r>
        <w:t>Master’s</w:t>
      </w:r>
    </w:p>
    <w:p w14:paraId="46041400" w14:textId="6A06C8AA" w:rsidR="001A6F07" w:rsidRPr="001A6F07" w:rsidRDefault="001A6F07" w:rsidP="001A6F07">
      <w:pPr>
        <w:pStyle w:val="ListParagraph"/>
        <w:numPr>
          <w:ilvl w:val="3"/>
          <w:numId w:val="6"/>
        </w:numPr>
        <w:rPr>
          <w:ins w:id="309" w:author="Leonidas K Lampropoulos" w:date="2021-03-05T12:27:00Z"/>
          <w:u w:val="single"/>
          <w:rPrChange w:id="310" w:author="Leonidas K Lampropoulos" w:date="2021-03-05T12:27:00Z">
            <w:rPr>
              <w:ins w:id="311" w:author="Leonidas K Lampropoulos" w:date="2021-03-05T12:27:00Z"/>
              <w:i/>
              <w:iCs/>
            </w:rPr>
          </w:rPrChange>
        </w:rPr>
      </w:pPr>
      <w:ins w:id="312" w:author="Leonidas K Lampropoulos" w:date="2021-03-05T12:26:00Z">
        <w:r>
          <w:rPr>
            <w:i/>
            <w:iCs/>
          </w:rPr>
          <w:t xml:space="preserve">Yiyun Liu. BS/MS </w:t>
        </w:r>
      </w:ins>
      <w:ins w:id="313" w:author="Leonidas K Lampropoulos" w:date="2021-03-05T12:27:00Z">
        <w:r>
          <w:rPr>
            <w:i/>
            <w:iCs/>
          </w:rPr>
          <w:t>co-advisor. Spring 2021</w:t>
        </w:r>
      </w:ins>
    </w:p>
    <w:p w14:paraId="214D01F8" w14:textId="371AA93D" w:rsidR="001A6F07" w:rsidRPr="00B627CC" w:rsidRDefault="001A6F07" w:rsidP="001A6F07">
      <w:pPr>
        <w:pStyle w:val="ListParagraph"/>
        <w:numPr>
          <w:ilvl w:val="3"/>
          <w:numId w:val="6"/>
        </w:numPr>
        <w:rPr>
          <w:u w:val="single"/>
        </w:rPr>
        <w:pPrChange w:id="314" w:author="Leonidas K Lampropoulos" w:date="2021-03-05T12:26:00Z">
          <w:pPr>
            <w:pStyle w:val="ListParagraph"/>
            <w:numPr>
              <w:ilvl w:val="2"/>
              <w:numId w:val="6"/>
            </w:numPr>
            <w:ind w:left="1080" w:hanging="1080"/>
          </w:pPr>
        </w:pPrChange>
      </w:pPr>
      <w:ins w:id="315" w:author="Leonidas K Lampropoulos" w:date="2021-03-05T12:27:00Z">
        <w:r>
          <w:rPr>
            <w:i/>
            <w:iCs/>
          </w:rPr>
          <w:t>Paaras Bandari, 898 advisor, Spring 2021</w:t>
        </w:r>
      </w:ins>
    </w:p>
    <w:p w14:paraId="3E120F67" w14:textId="14DB4854" w:rsidR="00B627CC" w:rsidRPr="001A6F07" w:rsidRDefault="00B627CC" w:rsidP="00B627CC">
      <w:pPr>
        <w:pStyle w:val="ListParagraph"/>
        <w:numPr>
          <w:ilvl w:val="2"/>
          <w:numId w:val="6"/>
        </w:numPr>
        <w:rPr>
          <w:ins w:id="316" w:author="Leonidas K Lampropoulos" w:date="2021-03-05T12:27:00Z"/>
          <w:u w:val="single"/>
          <w:rPrChange w:id="317" w:author="Leonidas K Lampropoulos" w:date="2021-03-05T12:27:00Z">
            <w:rPr>
              <w:ins w:id="318" w:author="Leonidas K Lampropoulos" w:date="2021-03-05T12:27:00Z"/>
            </w:rPr>
          </w:rPrChange>
        </w:rPr>
      </w:pPr>
      <w:r>
        <w:t>Doctoral</w:t>
      </w:r>
    </w:p>
    <w:p w14:paraId="3B7276B6" w14:textId="4BA2C808" w:rsidR="001A6F07" w:rsidRPr="00B627CC" w:rsidRDefault="001A6F07" w:rsidP="001A6F07">
      <w:pPr>
        <w:pStyle w:val="ListParagraph"/>
        <w:numPr>
          <w:ilvl w:val="3"/>
          <w:numId w:val="6"/>
        </w:numPr>
        <w:rPr>
          <w:u w:val="single"/>
        </w:rPr>
        <w:pPrChange w:id="319" w:author="Leonidas K Lampropoulos" w:date="2021-03-05T12:27:00Z">
          <w:pPr>
            <w:pStyle w:val="ListParagraph"/>
            <w:numPr>
              <w:ilvl w:val="2"/>
              <w:numId w:val="6"/>
            </w:numPr>
            <w:ind w:left="1080" w:hanging="1080"/>
          </w:pPr>
        </w:pPrChange>
      </w:pPr>
      <w:ins w:id="320" w:author="Leonidas K Lampropoulos" w:date="2021-03-05T12:27:00Z">
        <w:r>
          <w:rPr>
            <w:i/>
            <w:iCs/>
          </w:rPr>
          <w:t xml:space="preserve">Kesha Hietala, Committee member, </w:t>
        </w:r>
      </w:ins>
      <w:ins w:id="321" w:author="Leonidas K Lampropoulos" w:date="2021-03-05T12:28:00Z">
        <w:r>
          <w:rPr>
            <w:i/>
            <w:iCs/>
          </w:rPr>
          <w:t>September 2020</w:t>
        </w:r>
      </w:ins>
    </w:p>
    <w:p w14:paraId="55E5A999" w14:textId="77777777" w:rsidR="00B627CC" w:rsidRPr="00B627CC" w:rsidRDefault="00B627CC" w:rsidP="00B627CC">
      <w:pPr>
        <w:pStyle w:val="ListParagraph"/>
        <w:numPr>
          <w:ilvl w:val="2"/>
          <w:numId w:val="6"/>
        </w:numPr>
        <w:rPr>
          <w:u w:val="single"/>
        </w:rPr>
      </w:pPr>
      <w:r>
        <w:t>Post-doctoral</w:t>
      </w:r>
    </w:p>
    <w:p w14:paraId="66A841D9" w14:textId="77777777" w:rsidR="00B627CC" w:rsidRPr="003402B4" w:rsidRDefault="00B627CC" w:rsidP="00B627CC">
      <w:pPr>
        <w:pStyle w:val="ListParagraph"/>
        <w:numPr>
          <w:ilvl w:val="2"/>
          <w:numId w:val="6"/>
        </w:numPr>
        <w:rPr>
          <w:u w:val="single"/>
        </w:rPr>
      </w:pPr>
      <w:r>
        <w:t xml:space="preserve">Other Directed Research </w:t>
      </w:r>
      <w:r w:rsidRPr="003402B4">
        <w:rPr>
          <w:i/>
        </w:rPr>
        <w:t>(e.g. K-12 Interactions)</w:t>
      </w:r>
    </w:p>
    <w:p w14:paraId="5FF317EB" w14:textId="77777777" w:rsidR="003402B4" w:rsidRPr="003402B4" w:rsidRDefault="003402B4" w:rsidP="003402B4">
      <w:pPr>
        <w:rPr>
          <w:u w:val="single"/>
        </w:rPr>
      </w:pPr>
    </w:p>
    <w:p w14:paraId="0BE97667" w14:textId="77777777" w:rsidR="00B627CC" w:rsidRPr="00B627CC" w:rsidRDefault="00B627CC" w:rsidP="00B627CC">
      <w:pPr>
        <w:pStyle w:val="ListParagraph"/>
        <w:numPr>
          <w:ilvl w:val="1"/>
          <w:numId w:val="6"/>
        </w:numPr>
        <w:rPr>
          <w:u w:val="single"/>
        </w:rPr>
      </w:pPr>
      <w:r>
        <w:rPr>
          <w:u w:val="single"/>
        </w:rPr>
        <w:t>Mentorship</w:t>
      </w:r>
    </w:p>
    <w:p w14:paraId="167013B4" w14:textId="77777777" w:rsidR="00B627CC" w:rsidRPr="00B627CC" w:rsidRDefault="00B627CC" w:rsidP="00B627CC">
      <w:pPr>
        <w:pStyle w:val="ListParagraph"/>
        <w:numPr>
          <w:ilvl w:val="2"/>
          <w:numId w:val="6"/>
        </w:numPr>
        <w:rPr>
          <w:u w:val="single"/>
        </w:rPr>
      </w:pPr>
      <w:r>
        <w:t>Junior Faculty</w:t>
      </w:r>
    </w:p>
    <w:p w14:paraId="64B0A267" w14:textId="77777777" w:rsidR="00B627CC" w:rsidRPr="003402B4" w:rsidRDefault="00B627CC" w:rsidP="00B627CC">
      <w:pPr>
        <w:pStyle w:val="ListParagraph"/>
        <w:numPr>
          <w:ilvl w:val="2"/>
          <w:numId w:val="6"/>
        </w:numPr>
        <w:rPr>
          <w:u w:val="single"/>
        </w:rPr>
      </w:pPr>
      <w:r>
        <w:t xml:space="preserve">Other </w:t>
      </w:r>
    </w:p>
    <w:p w14:paraId="6753243B" w14:textId="77777777" w:rsidR="003402B4" w:rsidRPr="003402B4" w:rsidRDefault="003402B4" w:rsidP="003402B4">
      <w:pPr>
        <w:rPr>
          <w:u w:val="single"/>
        </w:rPr>
      </w:pPr>
    </w:p>
    <w:p w14:paraId="7BA1CAF7" w14:textId="77777777" w:rsidR="00B627CC" w:rsidRPr="00B627CC" w:rsidRDefault="00B627CC" w:rsidP="00B627CC">
      <w:pPr>
        <w:pStyle w:val="ListParagraph"/>
        <w:numPr>
          <w:ilvl w:val="1"/>
          <w:numId w:val="6"/>
        </w:numPr>
        <w:rPr>
          <w:u w:val="single"/>
        </w:rPr>
      </w:pPr>
      <w:r>
        <w:rPr>
          <w:u w:val="single"/>
        </w:rPr>
        <w:t>Advising: Other than Directed Research</w:t>
      </w:r>
    </w:p>
    <w:p w14:paraId="08F45647" w14:textId="77777777" w:rsidR="003402B4" w:rsidRPr="00B627CC" w:rsidRDefault="003402B4" w:rsidP="003402B4">
      <w:pPr>
        <w:pStyle w:val="ListParagraph"/>
        <w:numPr>
          <w:ilvl w:val="2"/>
          <w:numId w:val="6"/>
        </w:numPr>
        <w:rPr>
          <w:u w:val="single"/>
        </w:rPr>
      </w:pPr>
      <w:r>
        <w:t>Undergraduate</w:t>
      </w:r>
    </w:p>
    <w:p w14:paraId="209E8EAD" w14:textId="77777777" w:rsidR="003402B4" w:rsidRPr="00B627CC" w:rsidRDefault="003402B4" w:rsidP="003402B4">
      <w:pPr>
        <w:pStyle w:val="ListParagraph"/>
        <w:numPr>
          <w:ilvl w:val="2"/>
          <w:numId w:val="6"/>
        </w:numPr>
        <w:rPr>
          <w:u w:val="single"/>
        </w:rPr>
      </w:pPr>
      <w:r>
        <w:t>Master’s</w:t>
      </w:r>
    </w:p>
    <w:p w14:paraId="7DD4551E" w14:textId="77777777" w:rsidR="003402B4" w:rsidRPr="00B627CC" w:rsidRDefault="003402B4" w:rsidP="003402B4">
      <w:pPr>
        <w:pStyle w:val="ListParagraph"/>
        <w:numPr>
          <w:ilvl w:val="2"/>
          <w:numId w:val="6"/>
        </w:numPr>
        <w:rPr>
          <w:u w:val="single"/>
        </w:rPr>
      </w:pPr>
      <w:r>
        <w:t>Doctoral</w:t>
      </w:r>
    </w:p>
    <w:p w14:paraId="55D24AAC" w14:textId="77777777" w:rsidR="003402B4" w:rsidRPr="00B627CC" w:rsidRDefault="003402B4" w:rsidP="003402B4">
      <w:pPr>
        <w:pStyle w:val="ListParagraph"/>
        <w:numPr>
          <w:ilvl w:val="2"/>
          <w:numId w:val="6"/>
        </w:numPr>
        <w:rPr>
          <w:u w:val="single"/>
        </w:rPr>
      </w:pPr>
      <w:r>
        <w:t>Post-doctoral</w:t>
      </w:r>
    </w:p>
    <w:p w14:paraId="7F877C2D" w14:textId="77777777" w:rsidR="00EE67B5" w:rsidRPr="003402B4" w:rsidRDefault="003402B4" w:rsidP="003402B4">
      <w:pPr>
        <w:pStyle w:val="ListParagraph"/>
        <w:numPr>
          <w:ilvl w:val="2"/>
          <w:numId w:val="6"/>
        </w:numPr>
        <w:rPr>
          <w:u w:val="single"/>
        </w:rPr>
      </w:pPr>
      <w:r>
        <w:t>Other Advising Activities</w:t>
      </w:r>
    </w:p>
    <w:p w14:paraId="0BB3C66F" w14:textId="77777777" w:rsidR="003402B4" w:rsidRDefault="003402B4" w:rsidP="003402B4">
      <w:pPr>
        <w:ind w:left="1080"/>
      </w:pPr>
      <w:r>
        <w:rPr>
          <w:i/>
        </w:rPr>
        <w:t>(Include advising student groups, special assignments, recruiting, etc.)</w:t>
      </w:r>
    </w:p>
    <w:p w14:paraId="0AD03C03" w14:textId="77777777" w:rsidR="003402B4" w:rsidRPr="003402B4" w:rsidRDefault="003402B4" w:rsidP="003402B4">
      <w:pPr>
        <w:ind w:left="1080"/>
      </w:pPr>
    </w:p>
    <w:p w14:paraId="719AEE97" w14:textId="77777777" w:rsidR="003402B4" w:rsidRPr="003402B4" w:rsidRDefault="003402B4" w:rsidP="003402B4">
      <w:pPr>
        <w:pStyle w:val="ListParagraph"/>
        <w:numPr>
          <w:ilvl w:val="1"/>
          <w:numId w:val="6"/>
        </w:numPr>
        <w:rPr>
          <w:u w:val="single"/>
        </w:rPr>
      </w:pPr>
      <w:r>
        <w:rPr>
          <w:u w:val="single"/>
        </w:rPr>
        <w:t>Professional and Extension Education</w:t>
      </w:r>
    </w:p>
    <w:p w14:paraId="5FC01D33" w14:textId="77777777" w:rsidR="003402B4" w:rsidRPr="003402B4" w:rsidRDefault="003402B4" w:rsidP="003402B4">
      <w:pPr>
        <w:pStyle w:val="ListParagraph"/>
        <w:numPr>
          <w:ilvl w:val="2"/>
          <w:numId w:val="6"/>
        </w:numPr>
        <w:rPr>
          <w:u w:val="single"/>
        </w:rPr>
      </w:pPr>
      <w:r>
        <w:t>Professional Programs Established</w:t>
      </w:r>
    </w:p>
    <w:p w14:paraId="682D2197" w14:textId="77777777" w:rsidR="003402B4" w:rsidRPr="003402B4" w:rsidRDefault="003402B4" w:rsidP="003402B4">
      <w:pPr>
        <w:pStyle w:val="ListParagraph"/>
        <w:numPr>
          <w:ilvl w:val="2"/>
          <w:numId w:val="6"/>
        </w:numPr>
        <w:rPr>
          <w:u w:val="single"/>
        </w:rPr>
      </w:pPr>
      <w:r>
        <w:t xml:space="preserve">Major Extension Programs </w:t>
      </w:r>
      <w:r>
        <w:rPr>
          <w:i/>
        </w:rPr>
        <w:t>(Include situation, objectives, outputs, outcomes / impact)</w:t>
      </w:r>
    </w:p>
    <w:p w14:paraId="266E858F" w14:textId="77777777" w:rsidR="003402B4" w:rsidRPr="003402B4" w:rsidRDefault="003402B4" w:rsidP="003402B4">
      <w:pPr>
        <w:pStyle w:val="ListParagraph"/>
        <w:numPr>
          <w:ilvl w:val="2"/>
          <w:numId w:val="6"/>
        </w:numPr>
        <w:rPr>
          <w:u w:val="single"/>
        </w:rPr>
      </w:pPr>
      <w:r>
        <w:t>Workshops</w:t>
      </w:r>
    </w:p>
    <w:p w14:paraId="79068168" w14:textId="77777777" w:rsidR="003402B4" w:rsidRPr="003402B4" w:rsidRDefault="003402B4" w:rsidP="003402B4">
      <w:pPr>
        <w:pStyle w:val="ListParagraph"/>
        <w:numPr>
          <w:ilvl w:val="2"/>
          <w:numId w:val="6"/>
        </w:numPr>
        <w:rPr>
          <w:u w:val="single"/>
        </w:rPr>
      </w:pPr>
      <w:r>
        <w:t xml:space="preserve">Guest Lectures </w:t>
      </w:r>
      <w:r>
        <w:rPr>
          <w:i/>
        </w:rPr>
        <w:t>(Presented in traditional classes or for someone else’s program)</w:t>
      </w:r>
    </w:p>
    <w:p w14:paraId="099F7768" w14:textId="77777777" w:rsidR="003402B4" w:rsidRPr="003402B4" w:rsidRDefault="003402B4" w:rsidP="003402B4">
      <w:pPr>
        <w:pStyle w:val="ListParagraph"/>
        <w:numPr>
          <w:ilvl w:val="2"/>
          <w:numId w:val="6"/>
        </w:numPr>
        <w:rPr>
          <w:u w:val="single"/>
        </w:rPr>
      </w:pPr>
      <w:r>
        <w:t>Extension Signature Programs</w:t>
      </w:r>
    </w:p>
    <w:p w14:paraId="45B497BD" w14:textId="77777777" w:rsidR="003402B4" w:rsidRPr="003402B4" w:rsidRDefault="003402B4" w:rsidP="003402B4">
      <w:pPr>
        <w:pStyle w:val="ListParagraph"/>
        <w:numPr>
          <w:ilvl w:val="2"/>
          <w:numId w:val="6"/>
        </w:numPr>
        <w:rPr>
          <w:u w:val="single"/>
        </w:rPr>
      </w:pPr>
      <w:r>
        <w:t>Extension Programs of Distinction</w:t>
      </w:r>
    </w:p>
    <w:p w14:paraId="3C2E0806" w14:textId="77777777" w:rsidR="003402B4" w:rsidRPr="003402B4" w:rsidRDefault="003402B4" w:rsidP="003402B4">
      <w:pPr>
        <w:pStyle w:val="ListParagraph"/>
        <w:numPr>
          <w:ilvl w:val="2"/>
          <w:numId w:val="6"/>
        </w:numPr>
        <w:rPr>
          <w:u w:val="single"/>
        </w:rPr>
      </w:pPr>
      <w:r>
        <w:t>Other</w:t>
      </w:r>
    </w:p>
    <w:p w14:paraId="4CF6AA44" w14:textId="77777777" w:rsidR="003402B4" w:rsidRPr="003402B4" w:rsidRDefault="003402B4" w:rsidP="003402B4">
      <w:pPr>
        <w:rPr>
          <w:u w:val="single"/>
        </w:rPr>
      </w:pPr>
    </w:p>
    <w:p w14:paraId="2DEED59C" w14:textId="77777777" w:rsidR="00E602A3" w:rsidRDefault="00E602A3" w:rsidP="003402B4">
      <w:pPr>
        <w:pStyle w:val="ListParagraph"/>
        <w:numPr>
          <w:ilvl w:val="1"/>
          <w:numId w:val="6"/>
        </w:numPr>
        <w:rPr>
          <w:u w:val="single"/>
        </w:rPr>
      </w:pPr>
      <w:r>
        <w:rPr>
          <w:u w:val="single"/>
        </w:rPr>
        <w:t>Contribution to Learning Outcomes Assessment</w:t>
      </w:r>
    </w:p>
    <w:p w14:paraId="3E859285" w14:textId="77777777" w:rsidR="00E602A3" w:rsidRDefault="00E602A3" w:rsidP="00E602A3">
      <w:pPr>
        <w:pStyle w:val="ListParagraph"/>
        <w:ind w:left="1080"/>
        <w:rPr>
          <w:u w:val="single"/>
        </w:rPr>
      </w:pPr>
    </w:p>
    <w:p w14:paraId="2552D1C8" w14:textId="77777777" w:rsidR="003402B4" w:rsidRDefault="003402B4" w:rsidP="003402B4">
      <w:pPr>
        <w:pStyle w:val="ListParagraph"/>
        <w:numPr>
          <w:ilvl w:val="1"/>
          <w:numId w:val="6"/>
        </w:numPr>
        <w:rPr>
          <w:u w:val="single"/>
        </w:rPr>
      </w:pPr>
      <w:r>
        <w:rPr>
          <w:u w:val="single"/>
        </w:rPr>
        <w:t>Other Teaching Activities</w:t>
      </w:r>
    </w:p>
    <w:p w14:paraId="7546BAD9" w14:textId="77777777" w:rsidR="00627A01" w:rsidRPr="00627A01" w:rsidRDefault="00627A01" w:rsidP="00627A01">
      <w:pPr>
        <w:rPr>
          <w:u w:val="single"/>
        </w:rPr>
      </w:pPr>
    </w:p>
    <w:p w14:paraId="357B04D4" w14:textId="77777777" w:rsidR="00627A01" w:rsidRDefault="00627A01" w:rsidP="003402B4">
      <w:pPr>
        <w:pStyle w:val="ListParagraph"/>
        <w:numPr>
          <w:ilvl w:val="1"/>
          <w:numId w:val="6"/>
        </w:numPr>
        <w:rPr>
          <w:u w:val="single"/>
        </w:rPr>
      </w:pPr>
      <w:r>
        <w:rPr>
          <w:u w:val="single"/>
        </w:rPr>
        <w:t>Teaching Awards</w:t>
      </w:r>
    </w:p>
    <w:p w14:paraId="4B75055E" w14:textId="77777777" w:rsidR="003402B4" w:rsidRPr="003402B4" w:rsidRDefault="003402B4" w:rsidP="003402B4">
      <w:pPr>
        <w:rPr>
          <w:u w:val="single"/>
        </w:rPr>
      </w:pPr>
    </w:p>
    <w:p w14:paraId="635BC482" w14:textId="77777777" w:rsidR="003402B4" w:rsidRPr="003402B4" w:rsidRDefault="003402B4" w:rsidP="003402B4">
      <w:pPr>
        <w:pStyle w:val="ListParagraph"/>
        <w:numPr>
          <w:ilvl w:val="0"/>
          <w:numId w:val="6"/>
        </w:numPr>
        <w:rPr>
          <w:u w:val="single"/>
        </w:rPr>
      </w:pPr>
      <w:r>
        <w:rPr>
          <w:b/>
        </w:rPr>
        <w:t>Service and Outreach</w:t>
      </w:r>
    </w:p>
    <w:p w14:paraId="528E9581" w14:textId="77777777" w:rsidR="003402B4" w:rsidRPr="003402B4" w:rsidRDefault="003402B4" w:rsidP="003402B4">
      <w:pPr>
        <w:pStyle w:val="ListParagraph"/>
        <w:numPr>
          <w:ilvl w:val="1"/>
          <w:numId w:val="6"/>
        </w:numPr>
        <w:rPr>
          <w:u w:val="single"/>
        </w:rPr>
      </w:pPr>
      <w:r>
        <w:rPr>
          <w:u w:val="single"/>
        </w:rPr>
        <w:t>Editorships, Editorial Boards, and Reviewing Activities</w:t>
      </w:r>
    </w:p>
    <w:p w14:paraId="430A4D61" w14:textId="77777777" w:rsidR="003402B4" w:rsidRPr="003402B4" w:rsidRDefault="003402B4" w:rsidP="003402B4">
      <w:pPr>
        <w:ind w:left="1080"/>
        <w:rPr>
          <w:i/>
        </w:rPr>
      </w:pPr>
      <w:r>
        <w:rPr>
          <w:i/>
        </w:rPr>
        <w:t>Include participation for journals and other learned publications (print and electronic).</w:t>
      </w:r>
    </w:p>
    <w:p w14:paraId="7D476211" w14:textId="77777777" w:rsidR="003402B4" w:rsidRPr="003402B4" w:rsidRDefault="003402B4" w:rsidP="003402B4">
      <w:pPr>
        <w:pStyle w:val="ListParagraph"/>
        <w:numPr>
          <w:ilvl w:val="2"/>
          <w:numId w:val="6"/>
        </w:numPr>
        <w:rPr>
          <w:u w:val="single"/>
        </w:rPr>
      </w:pPr>
      <w:r>
        <w:t>Editorships</w:t>
      </w:r>
    </w:p>
    <w:p w14:paraId="368A3298" w14:textId="77777777" w:rsidR="003402B4" w:rsidRPr="003402B4" w:rsidRDefault="003402B4" w:rsidP="003402B4">
      <w:pPr>
        <w:pStyle w:val="ListParagraph"/>
        <w:numPr>
          <w:ilvl w:val="2"/>
          <w:numId w:val="6"/>
        </w:numPr>
        <w:rPr>
          <w:u w:val="single"/>
        </w:rPr>
      </w:pPr>
      <w:r>
        <w:t>Editorial Boards</w:t>
      </w:r>
    </w:p>
    <w:p w14:paraId="6EC3B3FA" w14:textId="3EE0B51F" w:rsidR="003402B4" w:rsidRPr="001A6F07" w:rsidRDefault="003402B4" w:rsidP="003402B4">
      <w:pPr>
        <w:pStyle w:val="ListParagraph"/>
        <w:numPr>
          <w:ilvl w:val="2"/>
          <w:numId w:val="6"/>
        </w:numPr>
        <w:rPr>
          <w:ins w:id="322" w:author="Leonidas K Lampropoulos" w:date="2021-03-05T12:32:00Z"/>
          <w:u w:val="single"/>
          <w:rPrChange w:id="323" w:author="Leonidas K Lampropoulos" w:date="2021-03-05T12:32:00Z">
            <w:rPr>
              <w:ins w:id="324" w:author="Leonidas K Lampropoulos" w:date="2021-03-05T12:32:00Z"/>
            </w:rPr>
          </w:rPrChange>
        </w:rPr>
      </w:pPr>
      <w:r>
        <w:t>Reviewing Activities for Journals and Presses</w:t>
      </w:r>
    </w:p>
    <w:p w14:paraId="4D913469" w14:textId="26493462" w:rsidR="001A6F07" w:rsidRPr="003402B4" w:rsidRDefault="001A6F07" w:rsidP="001A6F07">
      <w:pPr>
        <w:pStyle w:val="ListParagraph"/>
        <w:numPr>
          <w:ilvl w:val="3"/>
          <w:numId w:val="6"/>
        </w:numPr>
        <w:rPr>
          <w:u w:val="single"/>
        </w:rPr>
        <w:pPrChange w:id="325" w:author="Leonidas K Lampropoulos" w:date="2021-03-05T12:32:00Z">
          <w:pPr>
            <w:pStyle w:val="ListParagraph"/>
            <w:numPr>
              <w:ilvl w:val="2"/>
              <w:numId w:val="6"/>
            </w:numPr>
            <w:ind w:left="1080" w:hanging="1080"/>
          </w:pPr>
        </w:pPrChange>
      </w:pPr>
      <w:ins w:id="326" w:author="Leonidas K Lampropoulos" w:date="2021-03-05T12:32:00Z">
        <w:r>
          <w:rPr>
            <w:i/>
            <w:iCs/>
          </w:rPr>
          <w:t>Journal of Fu</w:t>
        </w:r>
      </w:ins>
      <w:ins w:id="327" w:author="Leonidas K Lampropoulos" w:date="2021-03-05T12:33:00Z">
        <w:r>
          <w:rPr>
            <w:i/>
            <w:iCs/>
          </w:rPr>
          <w:t>nctional Programming, External Reviewer. 2020</w:t>
        </w:r>
      </w:ins>
    </w:p>
    <w:p w14:paraId="64DC77F4" w14:textId="77777777" w:rsidR="003402B4" w:rsidRPr="003402B4" w:rsidRDefault="003402B4" w:rsidP="003402B4">
      <w:pPr>
        <w:pStyle w:val="ListParagraph"/>
        <w:numPr>
          <w:ilvl w:val="2"/>
          <w:numId w:val="6"/>
        </w:numPr>
        <w:rPr>
          <w:u w:val="single"/>
        </w:rPr>
      </w:pPr>
      <w:r>
        <w:t>Reviewing Activities for Agencies and Foundations</w:t>
      </w:r>
    </w:p>
    <w:p w14:paraId="78F2A879" w14:textId="616B5636" w:rsidR="003402B4" w:rsidRPr="001A6F07" w:rsidRDefault="003402B4" w:rsidP="003402B4">
      <w:pPr>
        <w:pStyle w:val="ListParagraph"/>
        <w:numPr>
          <w:ilvl w:val="2"/>
          <w:numId w:val="6"/>
        </w:numPr>
        <w:rPr>
          <w:ins w:id="328" w:author="Leonidas K Lampropoulos" w:date="2021-03-05T12:33:00Z"/>
          <w:u w:val="single"/>
          <w:rPrChange w:id="329" w:author="Leonidas K Lampropoulos" w:date="2021-03-05T12:33:00Z">
            <w:rPr>
              <w:ins w:id="330" w:author="Leonidas K Lampropoulos" w:date="2021-03-05T12:33:00Z"/>
            </w:rPr>
          </w:rPrChange>
        </w:rPr>
      </w:pPr>
      <w:r>
        <w:t>Reviewing Activities for Conferences</w:t>
      </w:r>
    </w:p>
    <w:p w14:paraId="6DD741D0" w14:textId="53D7DA97" w:rsidR="001A6F07" w:rsidRPr="00EE4870" w:rsidRDefault="00EE4870" w:rsidP="001A6F07">
      <w:pPr>
        <w:pStyle w:val="ListParagraph"/>
        <w:numPr>
          <w:ilvl w:val="3"/>
          <w:numId w:val="6"/>
        </w:numPr>
        <w:rPr>
          <w:ins w:id="331" w:author="Leonidas K Lampropoulos" w:date="2021-03-05T12:36:00Z"/>
          <w:u w:val="single"/>
          <w:rPrChange w:id="332" w:author="Leonidas K Lampropoulos" w:date="2021-03-05T12:36:00Z">
            <w:rPr>
              <w:ins w:id="333" w:author="Leonidas K Lampropoulos" w:date="2021-03-05T12:36:00Z"/>
              <w:i/>
              <w:iCs/>
            </w:rPr>
          </w:rPrChange>
        </w:rPr>
      </w:pPr>
      <w:ins w:id="334" w:author="Leonidas K Lampropoulos" w:date="2021-03-05T12:36:00Z">
        <w:r>
          <w:rPr>
            <w:i/>
            <w:iCs/>
          </w:rPr>
          <w:t>POPL 2022, PC member</w:t>
        </w:r>
      </w:ins>
    </w:p>
    <w:p w14:paraId="2F7F3DAF" w14:textId="1AE9A9ED" w:rsidR="00EE4870" w:rsidRPr="00EE4870" w:rsidRDefault="00EE4870" w:rsidP="001A6F07">
      <w:pPr>
        <w:pStyle w:val="ListParagraph"/>
        <w:numPr>
          <w:ilvl w:val="3"/>
          <w:numId w:val="6"/>
        </w:numPr>
        <w:rPr>
          <w:ins w:id="335" w:author="Leonidas K Lampropoulos" w:date="2021-03-05T12:36:00Z"/>
          <w:u w:val="single"/>
          <w:rPrChange w:id="336" w:author="Leonidas K Lampropoulos" w:date="2021-03-05T12:36:00Z">
            <w:rPr>
              <w:ins w:id="337" w:author="Leonidas K Lampropoulos" w:date="2021-03-05T12:36:00Z"/>
              <w:i/>
              <w:iCs/>
            </w:rPr>
          </w:rPrChange>
        </w:rPr>
      </w:pPr>
      <w:ins w:id="338" w:author="Leonidas K Lampropoulos" w:date="2021-03-05T12:36:00Z">
        <w:r>
          <w:rPr>
            <w:i/>
            <w:iCs/>
          </w:rPr>
          <w:t>ICFP 2021, PC member</w:t>
        </w:r>
      </w:ins>
    </w:p>
    <w:p w14:paraId="11289F20" w14:textId="6974E94C" w:rsidR="00EE4870" w:rsidRPr="00DC73ED" w:rsidRDefault="00EE4870" w:rsidP="001A6F07">
      <w:pPr>
        <w:pStyle w:val="ListParagraph"/>
        <w:numPr>
          <w:ilvl w:val="3"/>
          <w:numId w:val="6"/>
        </w:numPr>
        <w:rPr>
          <w:ins w:id="339" w:author="Leonidas K Lampropoulos" w:date="2021-03-05T12:40:00Z"/>
          <w:u w:val="single"/>
          <w:rPrChange w:id="340" w:author="Leonidas K Lampropoulos" w:date="2021-03-05T12:40:00Z">
            <w:rPr>
              <w:ins w:id="341" w:author="Leonidas K Lampropoulos" w:date="2021-03-05T12:40:00Z"/>
              <w:i/>
              <w:iCs/>
            </w:rPr>
          </w:rPrChange>
        </w:rPr>
      </w:pPr>
      <w:ins w:id="342" w:author="Leonidas K Lampropoulos" w:date="2021-03-05T12:36:00Z">
        <w:r>
          <w:rPr>
            <w:i/>
            <w:iCs/>
          </w:rPr>
          <w:t>OOPSLA 2020, ERC member</w:t>
        </w:r>
      </w:ins>
    </w:p>
    <w:p w14:paraId="4526F2EF" w14:textId="43AEEF0E" w:rsidR="00DC73ED" w:rsidRPr="00EE4870" w:rsidRDefault="00DC73ED" w:rsidP="001A6F07">
      <w:pPr>
        <w:pStyle w:val="ListParagraph"/>
        <w:numPr>
          <w:ilvl w:val="3"/>
          <w:numId w:val="6"/>
        </w:numPr>
        <w:rPr>
          <w:ins w:id="343" w:author="Leonidas K Lampropoulos" w:date="2021-03-05T12:36:00Z"/>
          <w:u w:val="single"/>
          <w:rPrChange w:id="344" w:author="Leonidas K Lampropoulos" w:date="2021-03-05T12:36:00Z">
            <w:rPr>
              <w:ins w:id="345" w:author="Leonidas K Lampropoulos" w:date="2021-03-05T12:36:00Z"/>
              <w:i/>
              <w:iCs/>
            </w:rPr>
          </w:rPrChange>
        </w:rPr>
      </w:pPr>
      <w:ins w:id="346" w:author="Leonidas K Lampropoulos" w:date="2021-03-05T12:40:00Z">
        <w:r>
          <w:rPr>
            <w:i/>
            <w:iCs/>
          </w:rPr>
          <w:lastRenderedPageBreak/>
          <w:t>FLOPS 2020, PC member</w:t>
        </w:r>
      </w:ins>
    </w:p>
    <w:p w14:paraId="4F3D4C2E" w14:textId="178058B9" w:rsidR="00EE4870" w:rsidRPr="00EE4870" w:rsidRDefault="00EE4870" w:rsidP="001A6F07">
      <w:pPr>
        <w:pStyle w:val="ListParagraph"/>
        <w:numPr>
          <w:ilvl w:val="3"/>
          <w:numId w:val="6"/>
        </w:numPr>
        <w:rPr>
          <w:ins w:id="347" w:author="Leonidas K Lampropoulos" w:date="2021-03-05T12:37:00Z"/>
          <w:u w:val="single"/>
          <w:rPrChange w:id="348" w:author="Leonidas K Lampropoulos" w:date="2021-03-05T12:37:00Z">
            <w:rPr>
              <w:ins w:id="349" w:author="Leonidas K Lampropoulos" w:date="2021-03-05T12:37:00Z"/>
              <w:i/>
              <w:iCs/>
            </w:rPr>
          </w:rPrChange>
        </w:rPr>
      </w:pPr>
      <w:ins w:id="350" w:author="Leonidas K Lampropoulos" w:date="2021-03-05T12:36:00Z">
        <w:r>
          <w:rPr>
            <w:i/>
            <w:iCs/>
          </w:rPr>
          <w:t xml:space="preserve">CLA 2020, </w:t>
        </w:r>
      </w:ins>
      <w:ins w:id="351" w:author="Leonidas K Lampropoulos" w:date="2021-03-05T12:37:00Z">
        <w:r>
          <w:rPr>
            <w:i/>
            <w:iCs/>
          </w:rPr>
          <w:t>PC member</w:t>
        </w:r>
      </w:ins>
    </w:p>
    <w:p w14:paraId="31D8765E" w14:textId="2EDAA6AC" w:rsidR="00EE4870" w:rsidRPr="00EE4870" w:rsidRDefault="00EE4870" w:rsidP="001A6F07">
      <w:pPr>
        <w:pStyle w:val="ListParagraph"/>
        <w:numPr>
          <w:ilvl w:val="3"/>
          <w:numId w:val="6"/>
        </w:numPr>
        <w:rPr>
          <w:ins w:id="352" w:author="Leonidas K Lampropoulos" w:date="2021-03-05T12:37:00Z"/>
          <w:u w:val="single"/>
          <w:rPrChange w:id="353" w:author="Leonidas K Lampropoulos" w:date="2021-03-05T12:37:00Z">
            <w:rPr>
              <w:ins w:id="354" w:author="Leonidas K Lampropoulos" w:date="2021-03-05T12:37:00Z"/>
              <w:i/>
              <w:iCs/>
            </w:rPr>
          </w:rPrChange>
        </w:rPr>
      </w:pPr>
      <w:ins w:id="355" w:author="Leonidas K Lampropoulos" w:date="2021-03-05T12:37:00Z">
        <w:r>
          <w:rPr>
            <w:i/>
            <w:iCs/>
          </w:rPr>
          <w:t>PLDI 2019, AEC member</w:t>
        </w:r>
      </w:ins>
    </w:p>
    <w:p w14:paraId="1538E82F" w14:textId="3F06CA50" w:rsidR="00EE4870" w:rsidRPr="00EE4870" w:rsidRDefault="00EE4870" w:rsidP="001A6F07">
      <w:pPr>
        <w:pStyle w:val="ListParagraph"/>
        <w:numPr>
          <w:ilvl w:val="3"/>
          <w:numId w:val="6"/>
        </w:numPr>
        <w:rPr>
          <w:ins w:id="356" w:author="Leonidas K Lampropoulos" w:date="2021-03-05T12:37:00Z"/>
          <w:u w:val="single"/>
          <w:rPrChange w:id="357" w:author="Leonidas K Lampropoulos" w:date="2021-03-05T12:37:00Z">
            <w:rPr>
              <w:ins w:id="358" w:author="Leonidas K Lampropoulos" w:date="2021-03-05T12:37:00Z"/>
              <w:i/>
              <w:iCs/>
            </w:rPr>
          </w:rPrChange>
        </w:rPr>
      </w:pPr>
      <w:ins w:id="359" w:author="Leonidas K Lampropoulos" w:date="2021-03-05T12:37:00Z">
        <w:r>
          <w:rPr>
            <w:i/>
            <w:iCs/>
          </w:rPr>
          <w:t>PLAS 2019, PC member</w:t>
        </w:r>
      </w:ins>
    </w:p>
    <w:p w14:paraId="028C2546" w14:textId="7EAE0ACD" w:rsidR="00EE4870" w:rsidRPr="003402B4" w:rsidRDefault="00EE4870" w:rsidP="001A6F07">
      <w:pPr>
        <w:pStyle w:val="ListParagraph"/>
        <w:numPr>
          <w:ilvl w:val="3"/>
          <w:numId w:val="6"/>
        </w:numPr>
        <w:rPr>
          <w:u w:val="single"/>
        </w:rPr>
        <w:pPrChange w:id="360" w:author="Leonidas K Lampropoulos" w:date="2021-03-05T12:33:00Z">
          <w:pPr>
            <w:pStyle w:val="ListParagraph"/>
            <w:numPr>
              <w:ilvl w:val="2"/>
              <w:numId w:val="6"/>
            </w:numPr>
            <w:ind w:left="1080" w:hanging="1080"/>
          </w:pPr>
        </w:pPrChange>
      </w:pPr>
      <w:ins w:id="361" w:author="Leonidas K Lampropoulos" w:date="2021-03-05T12:37:00Z">
        <w:r>
          <w:rPr>
            <w:i/>
            <w:iCs/>
          </w:rPr>
          <w:t>Haskell Symposium 2016, External Reviewer</w:t>
        </w:r>
      </w:ins>
    </w:p>
    <w:p w14:paraId="4D47D917" w14:textId="080D2DBA" w:rsidR="00DC73ED" w:rsidRPr="00DC73ED" w:rsidRDefault="003402B4" w:rsidP="00ED7E2C">
      <w:pPr>
        <w:pStyle w:val="ListParagraph"/>
        <w:numPr>
          <w:ilvl w:val="2"/>
          <w:numId w:val="6"/>
        </w:numPr>
        <w:rPr>
          <w:ins w:id="362" w:author="Leonidas K Lampropoulos" w:date="2021-03-05T12:41:00Z"/>
          <w:u w:val="single"/>
          <w:rPrChange w:id="363" w:author="Leonidas K Lampropoulos" w:date="2021-03-05T12:41:00Z">
            <w:rPr>
              <w:ins w:id="364" w:author="Leonidas K Lampropoulos" w:date="2021-03-05T12:41:00Z"/>
              <w:i/>
              <w:iCs/>
            </w:rPr>
          </w:rPrChange>
        </w:rPr>
        <w:pPrChange w:id="365" w:author="Leonidas K Lampropoulos" w:date="2021-03-05T12:54:00Z">
          <w:pPr>
            <w:pStyle w:val="ListParagraph"/>
            <w:numPr>
              <w:ilvl w:val="3"/>
              <w:numId w:val="6"/>
            </w:numPr>
            <w:ind w:left="1800" w:hanging="720"/>
          </w:pPr>
        </w:pPrChange>
      </w:pPr>
      <w:r>
        <w:t>Other</w:t>
      </w:r>
    </w:p>
    <w:p w14:paraId="51FEC55A" w14:textId="13F5C5B8" w:rsidR="00DC73ED" w:rsidRPr="00E538A2" w:rsidRDefault="00DC73ED" w:rsidP="00DC73ED">
      <w:pPr>
        <w:pStyle w:val="ListParagraph"/>
        <w:numPr>
          <w:ilvl w:val="3"/>
          <w:numId w:val="6"/>
        </w:numPr>
        <w:rPr>
          <w:u w:val="single"/>
        </w:rPr>
        <w:pPrChange w:id="366" w:author="Leonidas K Lampropoulos" w:date="2021-03-05T12:40:00Z">
          <w:pPr>
            <w:pStyle w:val="ListParagraph"/>
            <w:numPr>
              <w:ilvl w:val="2"/>
              <w:numId w:val="6"/>
            </w:numPr>
            <w:ind w:left="1080" w:hanging="1080"/>
          </w:pPr>
        </w:pPrChange>
      </w:pPr>
      <w:ins w:id="367" w:author="Leonidas K Lampropoulos" w:date="2021-03-05T12:41:00Z">
        <w:r>
          <w:rPr>
            <w:i/>
            <w:iCs/>
          </w:rPr>
          <w:t>OOPSLA 2019, SRC judge</w:t>
        </w:r>
      </w:ins>
    </w:p>
    <w:p w14:paraId="0949D53A" w14:textId="77777777" w:rsidR="00E538A2" w:rsidRPr="00E538A2" w:rsidRDefault="00E538A2" w:rsidP="00E538A2">
      <w:pPr>
        <w:rPr>
          <w:u w:val="single"/>
        </w:rPr>
      </w:pPr>
    </w:p>
    <w:p w14:paraId="7085D6DA" w14:textId="77777777" w:rsidR="003402B4" w:rsidRPr="003402B4" w:rsidRDefault="003402B4" w:rsidP="003402B4">
      <w:pPr>
        <w:pStyle w:val="ListParagraph"/>
        <w:numPr>
          <w:ilvl w:val="1"/>
          <w:numId w:val="6"/>
        </w:numPr>
        <w:rPr>
          <w:u w:val="single"/>
        </w:rPr>
      </w:pPr>
      <w:r>
        <w:rPr>
          <w:u w:val="single"/>
        </w:rPr>
        <w:t>Committees, Professional &amp; Campus Service</w:t>
      </w:r>
    </w:p>
    <w:p w14:paraId="59905FA8" w14:textId="77777777" w:rsidR="003402B4" w:rsidRPr="003402B4" w:rsidRDefault="003402B4" w:rsidP="003402B4">
      <w:pPr>
        <w:pStyle w:val="ListParagraph"/>
        <w:numPr>
          <w:ilvl w:val="2"/>
          <w:numId w:val="6"/>
        </w:numPr>
        <w:rPr>
          <w:u w:val="single"/>
        </w:rPr>
      </w:pPr>
      <w:r>
        <w:t xml:space="preserve">Campus Service – Department </w:t>
      </w:r>
    </w:p>
    <w:p w14:paraId="12B2909E" w14:textId="77777777" w:rsidR="003402B4" w:rsidRPr="003402B4" w:rsidRDefault="003402B4" w:rsidP="003402B4">
      <w:pPr>
        <w:pStyle w:val="ListParagraph"/>
        <w:numPr>
          <w:ilvl w:val="2"/>
          <w:numId w:val="6"/>
        </w:numPr>
        <w:rPr>
          <w:u w:val="single"/>
        </w:rPr>
      </w:pPr>
      <w:r>
        <w:t xml:space="preserve">Campus Service – College </w:t>
      </w:r>
    </w:p>
    <w:p w14:paraId="6762B60B" w14:textId="77777777" w:rsidR="003402B4" w:rsidRPr="003402B4" w:rsidRDefault="003402B4" w:rsidP="003402B4">
      <w:pPr>
        <w:pStyle w:val="ListParagraph"/>
        <w:numPr>
          <w:ilvl w:val="2"/>
          <w:numId w:val="6"/>
        </w:numPr>
        <w:rPr>
          <w:u w:val="single"/>
        </w:rPr>
      </w:pPr>
      <w:r>
        <w:t xml:space="preserve">Campus Service – University </w:t>
      </w:r>
    </w:p>
    <w:p w14:paraId="50EEAA1F" w14:textId="77777777" w:rsidR="003402B4" w:rsidRPr="003402B4" w:rsidRDefault="003402B4" w:rsidP="003402B4">
      <w:pPr>
        <w:pStyle w:val="ListParagraph"/>
        <w:numPr>
          <w:ilvl w:val="2"/>
          <w:numId w:val="6"/>
        </w:numPr>
        <w:rPr>
          <w:u w:val="single"/>
        </w:rPr>
      </w:pPr>
      <w:r>
        <w:t>Campus Service – Special Administrative Assignment</w:t>
      </w:r>
    </w:p>
    <w:p w14:paraId="6F015734" w14:textId="77777777" w:rsidR="003402B4" w:rsidRPr="003402B4" w:rsidRDefault="003402B4" w:rsidP="003402B4">
      <w:pPr>
        <w:pStyle w:val="ListParagraph"/>
        <w:numPr>
          <w:ilvl w:val="2"/>
          <w:numId w:val="6"/>
        </w:numPr>
        <w:rPr>
          <w:u w:val="single"/>
        </w:rPr>
      </w:pPr>
      <w:r>
        <w:t xml:space="preserve">Campus Service – Other </w:t>
      </w:r>
    </w:p>
    <w:p w14:paraId="217B4DF8" w14:textId="77777777" w:rsidR="003402B4" w:rsidRPr="003402B4" w:rsidRDefault="003402B4" w:rsidP="003402B4">
      <w:pPr>
        <w:pStyle w:val="ListParagraph"/>
        <w:numPr>
          <w:ilvl w:val="2"/>
          <w:numId w:val="6"/>
        </w:numPr>
        <w:rPr>
          <w:u w:val="single"/>
        </w:rPr>
      </w:pPr>
      <w:r>
        <w:t>Inter-institutional and Region</w:t>
      </w:r>
      <w:r w:rsidR="00E538A2">
        <w:t>al</w:t>
      </w:r>
      <w:r>
        <w:t xml:space="preserve"> </w:t>
      </w:r>
      <w:r w:rsidRPr="00E538A2">
        <w:rPr>
          <w:i/>
        </w:rPr>
        <w:t>(e.g. inter-library agencies, regional consortia)</w:t>
      </w:r>
    </w:p>
    <w:p w14:paraId="126AE21D" w14:textId="77777777" w:rsidR="003402B4" w:rsidRPr="003402B4" w:rsidRDefault="003402B4" w:rsidP="003402B4">
      <w:pPr>
        <w:pStyle w:val="ListParagraph"/>
        <w:numPr>
          <w:ilvl w:val="2"/>
          <w:numId w:val="6"/>
        </w:numPr>
        <w:rPr>
          <w:u w:val="single"/>
        </w:rPr>
      </w:pPr>
      <w:r>
        <w:t>Offices and Committee Memberships</w:t>
      </w:r>
    </w:p>
    <w:p w14:paraId="617CB5AD" w14:textId="0E4B512B" w:rsidR="00ED7E2C" w:rsidRPr="00ED7E2C" w:rsidRDefault="003402B4" w:rsidP="00ED7E2C">
      <w:pPr>
        <w:pStyle w:val="ListParagraph"/>
        <w:numPr>
          <w:ilvl w:val="2"/>
          <w:numId w:val="6"/>
        </w:numPr>
        <w:rPr>
          <w:ins w:id="368" w:author="Leonidas K Lampropoulos" w:date="2021-03-05T12:54:00Z"/>
          <w:u w:val="single"/>
          <w:rPrChange w:id="369" w:author="Leonidas K Lampropoulos" w:date="2021-03-05T12:54:00Z">
            <w:rPr>
              <w:ins w:id="370" w:author="Leonidas K Lampropoulos" w:date="2021-03-05T12:54:00Z"/>
            </w:rPr>
          </w:rPrChange>
        </w:rPr>
        <w:pPrChange w:id="371" w:author="Leonidas K Lampropoulos" w:date="2021-03-05T12:54:00Z">
          <w:pPr>
            <w:pStyle w:val="ListParagraph"/>
            <w:numPr>
              <w:ilvl w:val="2"/>
              <w:numId w:val="6"/>
            </w:numPr>
            <w:ind w:left="1080" w:hanging="1080"/>
          </w:pPr>
        </w:pPrChange>
      </w:pPr>
      <w:r>
        <w:t>Leadership Roles in Meetings and Conferences</w:t>
      </w:r>
    </w:p>
    <w:p w14:paraId="085290C2" w14:textId="77777777" w:rsidR="00ED7E2C" w:rsidRPr="005C0582" w:rsidRDefault="00ED7E2C" w:rsidP="00ED7E2C">
      <w:pPr>
        <w:pStyle w:val="ListParagraph"/>
        <w:numPr>
          <w:ilvl w:val="3"/>
          <w:numId w:val="6"/>
        </w:numPr>
        <w:rPr>
          <w:ins w:id="372" w:author="Leonidas K Lampropoulos" w:date="2021-03-05T12:54:00Z"/>
          <w:u w:val="single"/>
        </w:rPr>
      </w:pPr>
      <w:ins w:id="373" w:author="Leonidas K Lampropoulos" w:date="2021-03-05T12:54:00Z">
        <w:r>
          <w:rPr>
            <w:i/>
            <w:iCs/>
          </w:rPr>
          <w:t>ICFP 2021, Workshop co-chair</w:t>
        </w:r>
      </w:ins>
    </w:p>
    <w:p w14:paraId="2A999883" w14:textId="32AC4DDF" w:rsidR="00ED7E2C" w:rsidRPr="00ED7E2C" w:rsidRDefault="00ED7E2C" w:rsidP="00ED7E2C">
      <w:pPr>
        <w:pStyle w:val="ListParagraph"/>
        <w:numPr>
          <w:ilvl w:val="3"/>
          <w:numId w:val="6"/>
        </w:numPr>
        <w:rPr>
          <w:u w:val="single"/>
          <w:rPrChange w:id="374" w:author="Leonidas K Lampropoulos" w:date="2021-03-05T12:54:00Z">
            <w:rPr/>
          </w:rPrChange>
        </w:rPr>
        <w:pPrChange w:id="375" w:author="Leonidas K Lampropoulos" w:date="2021-03-05T12:54:00Z">
          <w:pPr>
            <w:pStyle w:val="ListParagraph"/>
            <w:numPr>
              <w:ilvl w:val="2"/>
              <w:numId w:val="6"/>
            </w:numPr>
            <w:ind w:left="1080" w:hanging="1080"/>
          </w:pPr>
        </w:pPrChange>
      </w:pPr>
      <w:ins w:id="376" w:author="Leonidas K Lampropoulos" w:date="2021-03-05T12:54:00Z">
        <w:r>
          <w:rPr>
            <w:i/>
            <w:iCs/>
          </w:rPr>
          <w:t>ICFP 2020, Workshop co-chair</w:t>
        </w:r>
      </w:ins>
    </w:p>
    <w:p w14:paraId="736A82AA" w14:textId="77777777" w:rsidR="003402B4" w:rsidRPr="003402B4" w:rsidRDefault="003402B4" w:rsidP="003402B4">
      <w:pPr>
        <w:pStyle w:val="ListParagraph"/>
        <w:numPr>
          <w:ilvl w:val="2"/>
          <w:numId w:val="6"/>
        </w:numPr>
        <w:rPr>
          <w:u w:val="single"/>
        </w:rPr>
      </w:pPr>
      <w:r>
        <w:t>Other Non-University Committees, Memberships, Panels, etc.</w:t>
      </w:r>
    </w:p>
    <w:p w14:paraId="5823BBAD" w14:textId="77777777" w:rsidR="003402B4" w:rsidRPr="00E538A2" w:rsidRDefault="003402B4" w:rsidP="003402B4">
      <w:pPr>
        <w:pStyle w:val="ListParagraph"/>
        <w:numPr>
          <w:ilvl w:val="2"/>
          <w:numId w:val="6"/>
        </w:numPr>
        <w:rPr>
          <w:u w:val="single"/>
        </w:rPr>
      </w:pPr>
      <w:r>
        <w:t xml:space="preserve">Other </w:t>
      </w:r>
    </w:p>
    <w:p w14:paraId="6DE3C8DE" w14:textId="77777777" w:rsidR="00E538A2" w:rsidRPr="00E538A2" w:rsidRDefault="00E538A2" w:rsidP="00E538A2">
      <w:pPr>
        <w:rPr>
          <w:u w:val="single"/>
        </w:rPr>
      </w:pPr>
    </w:p>
    <w:p w14:paraId="569DD180" w14:textId="77777777" w:rsidR="00E538A2" w:rsidRPr="00E538A2" w:rsidRDefault="00E538A2" w:rsidP="00E538A2">
      <w:pPr>
        <w:pStyle w:val="ListParagraph"/>
        <w:numPr>
          <w:ilvl w:val="1"/>
          <w:numId w:val="6"/>
        </w:numPr>
        <w:rPr>
          <w:u w:val="single"/>
        </w:rPr>
      </w:pPr>
      <w:r>
        <w:rPr>
          <w:u w:val="single"/>
        </w:rPr>
        <w:t xml:space="preserve">External Service and Consulting </w:t>
      </w:r>
    </w:p>
    <w:p w14:paraId="7F7B0838" w14:textId="77777777" w:rsidR="00E538A2" w:rsidRPr="00E538A2" w:rsidRDefault="00E538A2" w:rsidP="00E538A2">
      <w:pPr>
        <w:pStyle w:val="ListParagraph"/>
        <w:numPr>
          <w:ilvl w:val="2"/>
          <w:numId w:val="6"/>
        </w:numPr>
        <w:rPr>
          <w:u w:val="single"/>
        </w:rPr>
      </w:pPr>
      <w:r>
        <w:t>Community Engagements, Local, State, National, International</w:t>
      </w:r>
    </w:p>
    <w:p w14:paraId="2DF73BB0" w14:textId="77777777" w:rsidR="00E538A2" w:rsidRPr="00E538A2" w:rsidRDefault="00E538A2" w:rsidP="00E538A2">
      <w:pPr>
        <w:pStyle w:val="ListParagraph"/>
        <w:numPr>
          <w:ilvl w:val="2"/>
          <w:numId w:val="6"/>
        </w:numPr>
        <w:rPr>
          <w:u w:val="single"/>
        </w:rPr>
      </w:pPr>
      <w:r>
        <w:t>International Activities</w:t>
      </w:r>
    </w:p>
    <w:p w14:paraId="00B9A5C9" w14:textId="77777777" w:rsidR="00E538A2" w:rsidRPr="00E538A2" w:rsidRDefault="00E538A2" w:rsidP="00E538A2">
      <w:pPr>
        <w:pStyle w:val="ListParagraph"/>
        <w:numPr>
          <w:ilvl w:val="2"/>
          <w:numId w:val="6"/>
        </w:numPr>
        <w:rPr>
          <w:u w:val="single"/>
        </w:rPr>
      </w:pPr>
      <w:r>
        <w:t>Corporate and Other Board Memberships</w:t>
      </w:r>
    </w:p>
    <w:p w14:paraId="6D19B123" w14:textId="77777777" w:rsidR="00E538A2" w:rsidRPr="00E538A2" w:rsidRDefault="00E538A2" w:rsidP="00E538A2">
      <w:pPr>
        <w:pStyle w:val="ListParagraph"/>
        <w:numPr>
          <w:ilvl w:val="2"/>
          <w:numId w:val="6"/>
        </w:numPr>
        <w:rPr>
          <w:u w:val="single"/>
        </w:rPr>
      </w:pPr>
      <w:r>
        <w:t>Entrepreneurial Activities</w:t>
      </w:r>
    </w:p>
    <w:p w14:paraId="0DAD707F" w14:textId="77777777" w:rsidR="00E538A2" w:rsidRPr="00E538A2" w:rsidRDefault="00E538A2" w:rsidP="00E538A2">
      <w:pPr>
        <w:pStyle w:val="ListParagraph"/>
        <w:numPr>
          <w:ilvl w:val="2"/>
          <w:numId w:val="6"/>
        </w:numPr>
        <w:rPr>
          <w:u w:val="single"/>
        </w:rPr>
      </w:pPr>
      <w:r>
        <w:t xml:space="preserve">Consultancies </w:t>
      </w:r>
      <w:r w:rsidRPr="00E538A2">
        <w:rPr>
          <w:i/>
        </w:rPr>
        <w:t>(to local, state and federal agencies; companies; organizations)</w:t>
      </w:r>
    </w:p>
    <w:p w14:paraId="51C182FD" w14:textId="77777777" w:rsidR="00E538A2" w:rsidRPr="00E538A2" w:rsidRDefault="00E538A2" w:rsidP="00E538A2">
      <w:pPr>
        <w:pStyle w:val="ListParagraph"/>
        <w:numPr>
          <w:ilvl w:val="2"/>
          <w:numId w:val="6"/>
        </w:numPr>
        <w:rPr>
          <w:u w:val="single"/>
        </w:rPr>
      </w:pPr>
      <w:r>
        <w:t xml:space="preserve">Other </w:t>
      </w:r>
    </w:p>
    <w:p w14:paraId="07CB0F5C" w14:textId="77777777" w:rsidR="00E538A2" w:rsidRPr="00E538A2" w:rsidRDefault="00E538A2" w:rsidP="00E538A2">
      <w:pPr>
        <w:rPr>
          <w:u w:val="single"/>
        </w:rPr>
      </w:pPr>
    </w:p>
    <w:p w14:paraId="14190209" w14:textId="77777777" w:rsidR="00E538A2" w:rsidRPr="00E538A2" w:rsidRDefault="00E538A2" w:rsidP="00E538A2">
      <w:pPr>
        <w:pStyle w:val="ListParagraph"/>
        <w:numPr>
          <w:ilvl w:val="1"/>
          <w:numId w:val="6"/>
        </w:numPr>
        <w:rPr>
          <w:u w:val="single"/>
        </w:rPr>
      </w:pPr>
      <w:r>
        <w:rPr>
          <w:u w:val="single"/>
        </w:rPr>
        <w:t>Non-Research Presentations</w:t>
      </w:r>
    </w:p>
    <w:p w14:paraId="1E6FBCEF" w14:textId="77777777" w:rsidR="00E538A2" w:rsidRPr="00E538A2" w:rsidRDefault="00E538A2" w:rsidP="00E538A2">
      <w:pPr>
        <w:pStyle w:val="ListParagraph"/>
        <w:numPr>
          <w:ilvl w:val="2"/>
          <w:numId w:val="6"/>
        </w:numPr>
        <w:rPr>
          <w:u w:val="single"/>
        </w:rPr>
      </w:pPr>
      <w:r>
        <w:t>Outreach Presentations</w:t>
      </w:r>
    </w:p>
    <w:p w14:paraId="3FAFD000" w14:textId="77777777" w:rsidR="00E538A2" w:rsidRPr="00E538A2" w:rsidRDefault="00E538A2" w:rsidP="00E538A2">
      <w:pPr>
        <w:pStyle w:val="ListParagraph"/>
        <w:numPr>
          <w:ilvl w:val="2"/>
          <w:numId w:val="6"/>
        </w:numPr>
        <w:rPr>
          <w:u w:val="single"/>
        </w:rPr>
      </w:pPr>
      <w:r>
        <w:t xml:space="preserve">Other </w:t>
      </w:r>
    </w:p>
    <w:p w14:paraId="56CB6C29" w14:textId="77777777" w:rsidR="00E538A2" w:rsidRPr="00E538A2" w:rsidRDefault="00E538A2" w:rsidP="00E538A2">
      <w:pPr>
        <w:rPr>
          <w:u w:val="single"/>
        </w:rPr>
      </w:pPr>
    </w:p>
    <w:p w14:paraId="55014AC4" w14:textId="77777777" w:rsidR="00E538A2" w:rsidRPr="00E538A2" w:rsidRDefault="00E538A2" w:rsidP="00E538A2">
      <w:pPr>
        <w:pStyle w:val="ListParagraph"/>
        <w:numPr>
          <w:ilvl w:val="1"/>
          <w:numId w:val="6"/>
        </w:numPr>
        <w:rPr>
          <w:u w:val="single"/>
        </w:rPr>
      </w:pPr>
      <w:r>
        <w:rPr>
          <w:u w:val="single"/>
        </w:rPr>
        <w:t>Media Contributions</w:t>
      </w:r>
    </w:p>
    <w:p w14:paraId="2D9E344B" w14:textId="77777777" w:rsidR="00E538A2" w:rsidRPr="00E538A2" w:rsidRDefault="00E538A2" w:rsidP="00E538A2">
      <w:pPr>
        <w:pStyle w:val="ListParagraph"/>
        <w:numPr>
          <w:ilvl w:val="2"/>
          <w:numId w:val="6"/>
        </w:numPr>
        <w:rPr>
          <w:u w:val="single"/>
        </w:rPr>
      </w:pPr>
      <w:r>
        <w:t>Internet</w:t>
      </w:r>
    </w:p>
    <w:p w14:paraId="2948FB16" w14:textId="77777777" w:rsidR="00E538A2" w:rsidRPr="00E538A2" w:rsidRDefault="00E538A2" w:rsidP="00E538A2">
      <w:pPr>
        <w:pStyle w:val="ListParagraph"/>
        <w:numPr>
          <w:ilvl w:val="2"/>
          <w:numId w:val="6"/>
        </w:numPr>
        <w:rPr>
          <w:u w:val="single"/>
        </w:rPr>
      </w:pPr>
      <w:r>
        <w:t>TV</w:t>
      </w:r>
    </w:p>
    <w:p w14:paraId="6FD54CA9" w14:textId="77777777" w:rsidR="00E538A2" w:rsidRPr="00E538A2" w:rsidRDefault="00E538A2" w:rsidP="00E538A2">
      <w:pPr>
        <w:pStyle w:val="ListParagraph"/>
        <w:numPr>
          <w:ilvl w:val="2"/>
          <w:numId w:val="6"/>
        </w:numPr>
        <w:rPr>
          <w:u w:val="single"/>
        </w:rPr>
      </w:pPr>
      <w:r>
        <w:t>Radio</w:t>
      </w:r>
    </w:p>
    <w:p w14:paraId="64EAEF25" w14:textId="77777777" w:rsidR="00E538A2" w:rsidRPr="00E538A2" w:rsidRDefault="00E538A2" w:rsidP="00E538A2">
      <w:pPr>
        <w:pStyle w:val="ListParagraph"/>
        <w:numPr>
          <w:ilvl w:val="2"/>
          <w:numId w:val="6"/>
        </w:numPr>
        <w:rPr>
          <w:u w:val="single"/>
        </w:rPr>
      </w:pPr>
      <w:r>
        <w:t>Digital Media</w:t>
      </w:r>
    </w:p>
    <w:p w14:paraId="23E5531B" w14:textId="77777777" w:rsidR="00E538A2" w:rsidRPr="00E538A2" w:rsidRDefault="00E538A2" w:rsidP="00E538A2">
      <w:pPr>
        <w:pStyle w:val="ListParagraph"/>
        <w:numPr>
          <w:ilvl w:val="2"/>
          <w:numId w:val="6"/>
        </w:numPr>
        <w:rPr>
          <w:u w:val="single"/>
        </w:rPr>
      </w:pPr>
      <w:r>
        <w:t>Print Media</w:t>
      </w:r>
    </w:p>
    <w:p w14:paraId="2FB20588" w14:textId="77777777" w:rsidR="00E538A2" w:rsidRPr="00E538A2" w:rsidRDefault="00E538A2" w:rsidP="00E538A2">
      <w:pPr>
        <w:pStyle w:val="ListParagraph"/>
        <w:numPr>
          <w:ilvl w:val="2"/>
          <w:numId w:val="6"/>
        </w:numPr>
        <w:rPr>
          <w:u w:val="single"/>
        </w:rPr>
      </w:pPr>
      <w:r>
        <w:t xml:space="preserve">Blogs </w:t>
      </w:r>
    </w:p>
    <w:p w14:paraId="5B8AFA43" w14:textId="77777777" w:rsidR="00E538A2" w:rsidRPr="00E538A2" w:rsidRDefault="00E538A2" w:rsidP="00E538A2">
      <w:pPr>
        <w:pStyle w:val="ListParagraph"/>
        <w:numPr>
          <w:ilvl w:val="2"/>
          <w:numId w:val="6"/>
        </w:numPr>
        <w:rPr>
          <w:u w:val="single"/>
        </w:rPr>
      </w:pPr>
      <w:r>
        <w:t xml:space="preserve">Feeds </w:t>
      </w:r>
    </w:p>
    <w:p w14:paraId="7DAFBD98" w14:textId="77777777" w:rsidR="00E538A2" w:rsidRPr="00E538A2" w:rsidRDefault="00E538A2" w:rsidP="00E538A2">
      <w:pPr>
        <w:pStyle w:val="ListParagraph"/>
        <w:numPr>
          <w:ilvl w:val="2"/>
          <w:numId w:val="6"/>
        </w:numPr>
        <w:rPr>
          <w:u w:val="single"/>
        </w:rPr>
      </w:pPr>
      <w:r>
        <w:t xml:space="preserve">Other </w:t>
      </w:r>
    </w:p>
    <w:p w14:paraId="5A096794" w14:textId="77777777" w:rsidR="00E538A2" w:rsidRPr="00E538A2" w:rsidRDefault="00E538A2" w:rsidP="00E538A2">
      <w:pPr>
        <w:rPr>
          <w:u w:val="single"/>
        </w:rPr>
      </w:pPr>
    </w:p>
    <w:p w14:paraId="35D7803E" w14:textId="77777777" w:rsidR="00E538A2" w:rsidRDefault="00E538A2" w:rsidP="00E538A2">
      <w:pPr>
        <w:pStyle w:val="ListParagraph"/>
        <w:numPr>
          <w:ilvl w:val="1"/>
          <w:numId w:val="6"/>
        </w:numPr>
        <w:rPr>
          <w:u w:val="single"/>
        </w:rPr>
      </w:pPr>
      <w:r>
        <w:rPr>
          <w:u w:val="single"/>
        </w:rPr>
        <w:t>Community &amp; Other Service</w:t>
      </w:r>
    </w:p>
    <w:p w14:paraId="275F9E72" w14:textId="77777777" w:rsidR="00627A01" w:rsidRPr="00627A01" w:rsidRDefault="00627A01" w:rsidP="00627A01">
      <w:pPr>
        <w:rPr>
          <w:u w:val="single"/>
        </w:rPr>
      </w:pPr>
    </w:p>
    <w:p w14:paraId="1A4E3FAD" w14:textId="77777777" w:rsidR="00627A01" w:rsidRDefault="00627A01" w:rsidP="00E538A2">
      <w:pPr>
        <w:pStyle w:val="ListParagraph"/>
        <w:numPr>
          <w:ilvl w:val="1"/>
          <w:numId w:val="6"/>
        </w:numPr>
        <w:rPr>
          <w:u w:val="single"/>
        </w:rPr>
      </w:pPr>
      <w:r>
        <w:rPr>
          <w:u w:val="single"/>
        </w:rPr>
        <w:t>Service Awards and Honors</w:t>
      </w:r>
    </w:p>
    <w:p w14:paraId="46ED9588" w14:textId="77777777" w:rsidR="00E538A2" w:rsidRPr="00E538A2" w:rsidRDefault="00E538A2" w:rsidP="00E538A2">
      <w:pPr>
        <w:rPr>
          <w:u w:val="single"/>
        </w:rPr>
      </w:pPr>
    </w:p>
    <w:p w14:paraId="238E5966" w14:textId="77777777" w:rsidR="00E538A2" w:rsidRPr="00F81C45" w:rsidRDefault="00E538A2" w:rsidP="00E538A2">
      <w:pPr>
        <w:pStyle w:val="ListParagraph"/>
        <w:numPr>
          <w:ilvl w:val="0"/>
          <w:numId w:val="6"/>
        </w:numPr>
        <w:rPr>
          <w:u w:val="single"/>
        </w:rPr>
      </w:pPr>
      <w:r>
        <w:rPr>
          <w:b/>
        </w:rPr>
        <w:t xml:space="preserve">Other Information </w:t>
      </w:r>
    </w:p>
    <w:sectPr w:rsidR="00E538A2" w:rsidRPr="00F8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597"/>
    <w:multiLevelType w:val="multilevel"/>
    <w:tmpl w:val="5E9E3F1C"/>
    <w:numStyleLink w:val="CVSections"/>
  </w:abstractNum>
  <w:abstractNum w:abstractNumId="1" w15:restartNumberingAfterBreak="0">
    <w:nsid w:val="1D6F603E"/>
    <w:multiLevelType w:val="multilevel"/>
    <w:tmpl w:val="5E9E3F1C"/>
    <w:styleLink w:val="CVSections"/>
    <w:lvl w:ilvl="0">
      <w:start w:val="1"/>
      <w:numFmt w:val="upperRoman"/>
      <w:lvlText w:val="%1."/>
      <w:lvlJc w:val="left"/>
      <w:pPr>
        <w:ind w:left="1080" w:hanging="1080"/>
      </w:pPr>
      <w:rPr>
        <w:rFonts w:asciiTheme="minorHAnsi" w:hAnsiTheme="minorHAnsi" w:hint="default"/>
        <w:b/>
        <w:sz w:val="22"/>
      </w:rPr>
    </w:lvl>
    <w:lvl w:ilvl="1">
      <w:start w:val="1"/>
      <w:numFmt w:val="upperLetter"/>
      <w:lvlText w:val="%1.%2."/>
      <w:lvlJc w:val="left"/>
      <w:pPr>
        <w:ind w:left="1080" w:hanging="1080"/>
      </w:pPr>
      <w:rPr>
        <w:rFonts w:hint="default"/>
        <w:u w:val="single"/>
      </w:rPr>
    </w:lvl>
    <w:lvl w:ilvl="2">
      <w:start w:val="1"/>
      <w:numFmt w:val="decimal"/>
      <w:lvlText w:val="%1.%2.%3."/>
      <w:lvlJc w:val="left"/>
      <w:pPr>
        <w:ind w:left="1080" w:hanging="1080"/>
      </w:pPr>
      <w:rPr>
        <w:rFonts w:hint="default"/>
      </w:rPr>
    </w:lvl>
    <w:lvl w:ilvl="3">
      <w:start w:val="1"/>
      <w:numFmt w:val="decimal"/>
      <w:lvlText w:val="%4."/>
      <w:lvlJc w:val="left"/>
      <w:pPr>
        <w:ind w:left="1800" w:hanging="720"/>
      </w:pPr>
      <w:rPr>
        <w:rFonts w:hint="default"/>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2" w15:restartNumberingAfterBreak="0">
    <w:nsid w:val="26F36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222C6B"/>
    <w:multiLevelType w:val="multilevel"/>
    <w:tmpl w:val="5E9E3F1C"/>
    <w:numStyleLink w:val="CVSections"/>
  </w:abstractNum>
  <w:abstractNum w:abstractNumId="4" w15:restartNumberingAfterBreak="0">
    <w:nsid w:val="661A3E74"/>
    <w:multiLevelType w:val="hybridMultilevel"/>
    <w:tmpl w:val="445C0D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571A15"/>
    <w:multiLevelType w:val="hybridMultilevel"/>
    <w:tmpl w:val="87AEC390"/>
    <w:lvl w:ilvl="0" w:tplc="B7C23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72399"/>
    <w:multiLevelType w:val="multilevel"/>
    <w:tmpl w:val="5E9E3F1C"/>
    <w:numStyleLink w:val="CVSections"/>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onidas K Lampropoulos">
    <w15:presenceInfo w15:providerId="None" w15:userId="Leonidas K Lampropou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84"/>
    <w:rsid w:val="000626BD"/>
    <w:rsid w:val="00072383"/>
    <w:rsid w:val="000F5606"/>
    <w:rsid w:val="00184CF2"/>
    <w:rsid w:val="0019317B"/>
    <w:rsid w:val="001A6F07"/>
    <w:rsid w:val="001C2A6D"/>
    <w:rsid w:val="001D486A"/>
    <w:rsid w:val="00266CEB"/>
    <w:rsid w:val="003159F0"/>
    <w:rsid w:val="003402B4"/>
    <w:rsid w:val="003A0018"/>
    <w:rsid w:val="003C71FD"/>
    <w:rsid w:val="00420CAE"/>
    <w:rsid w:val="004A016F"/>
    <w:rsid w:val="004A3496"/>
    <w:rsid w:val="005E1384"/>
    <w:rsid w:val="00605D5F"/>
    <w:rsid w:val="00627A01"/>
    <w:rsid w:val="00645136"/>
    <w:rsid w:val="007C575E"/>
    <w:rsid w:val="007D469A"/>
    <w:rsid w:val="008D6A46"/>
    <w:rsid w:val="009B1B03"/>
    <w:rsid w:val="00A06A53"/>
    <w:rsid w:val="00A93324"/>
    <w:rsid w:val="00AE46C3"/>
    <w:rsid w:val="00B627CC"/>
    <w:rsid w:val="00BD3F7F"/>
    <w:rsid w:val="00C727FD"/>
    <w:rsid w:val="00C7606B"/>
    <w:rsid w:val="00CF5189"/>
    <w:rsid w:val="00DC73ED"/>
    <w:rsid w:val="00E06F24"/>
    <w:rsid w:val="00E538A2"/>
    <w:rsid w:val="00E602A3"/>
    <w:rsid w:val="00ED7E2C"/>
    <w:rsid w:val="00EE4870"/>
    <w:rsid w:val="00EE67B5"/>
    <w:rsid w:val="00F041F2"/>
    <w:rsid w:val="00F81C45"/>
    <w:rsid w:val="00FB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2C57F"/>
  <w15:docId w15:val="{2E33C180-40C5-4500-9CFD-F0FF73E0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6D"/>
    <w:pPr>
      <w:spacing w:after="0" w:line="240" w:lineRule="auto"/>
    </w:pPr>
  </w:style>
  <w:style w:type="paragraph" w:styleId="Heading1">
    <w:name w:val="heading 1"/>
    <w:basedOn w:val="Normal"/>
    <w:next w:val="Normal"/>
    <w:link w:val="Heading1Char"/>
    <w:uiPriority w:val="9"/>
    <w:qFormat/>
    <w:rsid w:val="008D6A46"/>
    <w:pPr>
      <w:keepNext/>
      <w:keepLines/>
      <w:pBdr>
        <w:bottom w:val="single" w:sz="8" w:space="1" w:color="auto"/>
      </w:pBdr>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D6A46"/>
    <w:pPr>
      <w:keepNext/>
      <w:keepLines/>
      <w:pBdr>
        <w:bottom w:val="single" w:sz="2" w:space="1" w:color="auto"/>
      </w:pBdr>
      <w:spacing w:before="40"/>
      <w:outlineLvl w:val="1"/>
    </w:pPr>
    <w:rPr>
      <w:rFonts w:asciiTheme="majorHAnsi" w:eastAsiaTheme="majorEastAsia" w:hAnsiTheme="majorHAnsi" w:cstheme="majorBidi"/>
      <w:caps/>
      <w:spacing w:val="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D6A46"/>
    <w:rPr>
      <w:rFonts w:asciiTheme="majorHAnsi" w:eastAsiaTheme="majorEastAsia" w:hAnsiTheme="majorHAnsi" w:cstheme="majorBidi"/>
      <w:caps/>
      <w:spacing w:val="30"/>
      <w:sz w:val="26"/>
      <w:szCs w:val="26"/>
    </w:rPr>
  </w:style>
  <w:style w:type="numbering" w:customStyle="1" w:styleId="CVSections">
    <w:name w:val="CV Sections"/>
    <w:uiPriority w:val="99"/>
    <w:rsid w:val="00CF5189"/>
    <w:pPr>
      <w:numPr>
        <w:numId w:val="1"/>
      </w:numPr>
    </w:pPr>
  </w:style>
  <w:style w:type="paragraph" w:styleId="ListParagraph">
    <w:name w:val="List Paragraph"/>
    <w:basedOn w:val="Normal"/>
    <w:uiPriority w:val="34"/>
    <w:qFormat/>
    <w:rsid w:val="005E1384"/>
    <w:pPr>
      <w:ind w:left="720"/>
      <w:contextualSpacing/>
    </w:pPr>
  </w:style>
  <w:style w:type="paragraph" w:styleId="NoSpacing">
    <w:name w:val="No Spacing"/>
    <w:uiPriority w:val="1"/>
    <w:qFormat/>
    <w:rsid w:val="001C2A6D"/>
    <w:pPr>
      <w:spacing w:after="0" w:line="240" w:lineRule="auto"/>
    </w:pPr>
  </w:style>
  <w:style w:type="paragraph" w:styleId="BalloonText">
    <w:name w:val="Balloon Text"/>
    <w:basedOn w:val="Normal"/>
    <w:link w:val="BalloonTextChar"/>
    <w:uiPriority w:val="99"/>
    <w:semiHidden/>
    <w:unhideWhenUsed/>
    <w:rsid w:val="001D48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86A"/>
    <w:rPr>
      <w:rFonts w:ascii="Segoe UI" w:hAnsi="Segoe UI" w:cs="Segoe UI"/>
      <w:sz w:val="18"/>
      <w:szCs w:val="18"/>
    </w:rPr>
  </w:style>
  <w:style w:type="character" w:styleId="Hyperlink">
    <w:name w:val="Hyperlink"/>
    <w:basedOn w:val="DefaultParagraphFont"/>
    <w:uiPriority w:val="99"/>
    <w:unhideWhenUsed/>
    <w:rsid w:val="00C727FD"/>
    <w:rPr>
      <w:color w:val="0563C1" w:themeColor="hyperlink"/>
      <w:u w:val="single"/>
    </w:rPr>
  </w:style>
  <w:style w:type="character" w:styleId="UnresolvedMention">
    <w:name w:val="Unresolved Mention"/>
    <w:basedOn w:val="DefaultParagraphFont"/>
    <w:uiPriority w:val="99"/>
    <w:semiHidden/>
    <w:unhideWhenUsed/>
    <w:rsid w:val="00C72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Follman</dc:creator>
  <cp:keywords/>
  <dc:description/>
  <cp:lastModifiedBy>Leonidas K Lampropoulos</cp:lastModifiedBy>
  <cp:revision>3</cp:revision>
  <cp:lastPrinted>2015-11-23T13:32:00Z</cp:lastPrinted>
  <dcterms:created xsi:type="dcterms:W3CDTF">2021-03-05T17:45:00Z</dcterms:created>
  <dcterms:modified xsi:type="dcterms:W3CDTF">2021-03-05T17:54:00Z</dcterms:modified>
</cp:coreProperties>
</file>